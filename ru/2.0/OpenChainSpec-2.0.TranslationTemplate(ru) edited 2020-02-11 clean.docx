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77" w:rsidRPr="004E727D" w:rsidRDefault="00C0152F" w:rsidP="00E47077">
      <w:pPr>
        <w:jc w:val="center"/>
        <w:rPr>
          <w:rFonts w:ascii="Candara" w:hAnsi="Candara"/>
          <w:b/>
          <w:strike/>
          <w:color w:val="1F497D" w:themeColor="text2"/>
          <w:sz w:val="4"/>
        </w:rPr>
      </w:pPr>
    </w:p>
    <w:p w:rsidR="00E47077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b/>
          <w:color w:val="1F497D" w:themeColor="text2"/>
          <w:sz w:val="40"/>
        </w:rPr>
      </w:pPr>
    </w:p>
    <w:p w:rsidR="008A4AA3" w:rsidRPr="0053625F" w:rsidRDefault="003627FE" w:rsidP="000F4FA2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center"/>
        <w:rPr>
          <w:rFonts w:ascii="Calibri" w:hAnsi="Calibri"/>
          <w:b/>
          <w:color w:val="1F497D" w:themeColor="text2"/>
          <w:sz w:val="48"/>
          <w:lang w:val="ru-RU"/>
          <w:rPrChange w:id="0" w:author="Denis Dorotenko" w:date="2020-02-10T13:00:00Z">
            <w:rPr>
              <w:rFonts w:ascii="Calibri" w:hAnsi="Calibri"/>
              <w:b/>
              <w:color w:val="1F497D" w:themeColor="text2"/>
              <w:sz w:val="48"/>
            </w:rPr>
          </w:rPrChange>
        </w:rPr>
      </w:pPr>
      <w:r>
        <w:rPr>
          <w:rFonts w:ascii="Calibri" w:hAnsi="Calibri"/>
          <w:b/>
          <w:smallCaps/>
          <w:color w:val="1F497D" w:themeColor="text2"/>
          <w:sz w:val="48"/>
          <w:lang w:val="ru-RU"/>
        </w:rPr>
        <w:tab/>
      </w:r>
      <w:r>
        <w:rPr>
          <w:rFonts w:ascii="Calibri" w:hAnsi="Calibri"/>
          <w:b/>
          <w:smallCaps/>
          <w:color w:val="1F497D" w:themeColor="text2"/>
          <w:sz w:val="48"/>
          <w:lang w:val="ru-RU"/>
        </w:rPr>
        <w:tab/>
        <w:t xml:space="preserve">Спецификация OpenChain </w:t>
      </w:r>
    </w:p>
    <w:p w:rsidR="00977723" w:rsidRPr="0053625F" w:rsidRDefault="003627FE" w:rsidP="00977723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color w:val="1F497D" w:themeColor="text2"/>
          <w:sz w:val="32"/>
          <w:szCs w:val="36"/>
          <w:lang w:val="ru-RU"/>
          <w:rPrChange w:id="1" w:author="Denis Dorotenko" w:date="2020-02-10T13:00:00Z">
            <w:rPr>
              <w:rFonts w:ascii="Calibri" w:hAnsi="Calibri"/>
              <w:color w:val="1F497D" w:themeColor="text2"/>
              <w:sz w:val="32"/>
              <w:szCs w:val="36"/>
            </w:rPr>
          </w:rPrChange>
        </w:rPr>
      </w:pPr>
      <w:r w:rsidRPr="006B3979">
        <w:rPr>
          <w:rFonts w:ascii="Calibri" w:hAnsi="Calibri"/>
          <w:color w:val="1F497D" w:themeColor="text2"/>
          <w:sz w:val="32"/>
          <w:szCs w:val="36"/>
          <w:lang w:val="ru-RU"/>
        </w:rPr>
        <w:t>Версия 2.0</w:t>
      </w:r>
    </w:p>
    <w:p w:rsidR="00E47077" w:rsidRPr="0053625F" w:rsidRDefault="00C0152F" w:rsidP="00127AD7">
      <w:pPr>
        <w:pBdr>
          <w:top w:val="single" w:sz="6" w:space="1" w:color="auto"/>
          <w:bottom w:val="single" w:sz="6" w:space="1" w:color="auto"/>
        </w:pBdr>
        <w:jc w:val="center"/>
        <w:rPr>
          <w:rFonts w:ascii="Candara" w:hAnsi="Candara"/>
          <w:b/>
          <w:color w:val="1F497D" w:themeColor="text2"/>
          <w:sz w:val="32"/>
          <w:lang w:val="ru-RU"/>
          <w:rPrChange w:id="2" w:author="Denis Dorotenko" w:date="2020-02-10T13:00:00Z">
            <w:rPr>
              <w:rFonts w:ascii="Candara" w:hAnsi="Candara"/>
              <w:b/>
              <w:color w:val="1F497D" w:themeColor="text2"/>
              <w:sz w:val="32"/>
            </w:rPr>
          </w:rPrChange>
        </w:rPr>
      </w:pPr>
    </w:p>
    <w:p w:rsidR="00886BE3" w:rsidRPr="0053625F" w:rsidRDefault="00C0152F" w:rsidP="00983D32">
      <w:pPr>
        <w:pBdr>
          <w:top w:val="single" w:sz="6" w:space="1" w:color="auto"/>
          <w:bottom w:val="single" w:sz="6" w:space="1" w:color="auto"/>
        </w:pBdr>
        <w:jc w:val="right"/>
        <w:rPr>
          <w:i/>
          <w:color w:val="1F497D" w:themeColor="text2"/>
          <w:sz w:val="32"/>
          <w:highlight w:val="cyan"/>
          <w:lang w:val="ru-RU"/>
          <w:rPrChange w:id="3" w:author="Denis Dorotenko" w:date="2020-02-10T13:00:00Z">
            <w:rPr>
              <w:i/>
              <w:color w:val="1F497D" w:themeColor="text2"/>
              <w:sz w:val="32"/>
              <w:highlight w:val="cyan"/>
            </w:rPr>
          </w:rPrChange>
        </w:rPr>
      </w:pPr>
    </w:p>
    <w:p w:rsidR="002B23C9" w:rsidRPr="0053625F" w:rsidRDefault="003627FE" w:rsidP="002B23C9">
      <w:pPr>
        <w:pBdr>
          <w:top w:val="single" w:sz="6" w:space="1" w:color="auto"/>
          <w:bottom w:val="single" w:sz="6" w:space="1" w:color="auto"/>
        </w:pBdr>
        <w:jc w:val="right"/>
        <w:rPr>
          <w:i/>
          <w:color w:val="1F497D" w:themeColor="text2"/>
          <w:sz w:val="28"/>
          <w:lang w:val="ru-RU"/>
          <w:rPrChange w:id="4" w:author="Denis Dorotenko" w:date="2020-02-10T13:00:00Z">
            <w:rPr>
              <w:i/>
              <w:color w:val="1F497D" w:themeColor="text2"/>
              <w:sz w:val="28"/>
            </w:rPr>
          </w:rPrChange>
        </w:rPr>
      </w:pPr>
      <w:r w:rsidRPr="00CB7FD4">
        <w:rPr>
          <w:i/>
          <w:sz w:val="28"/>
          <w:lang w:val="ru-RU"/>
        </w:rPr>
        <w:t>Установление доверия к Открытому исходному коду, на основе которых создаются Программные решения</w:t>
      </w:r>
    </w:p>
    <w:p w:rsidR="00977723" w:rsidRPr="0053625F" w:rsidRDefault="00C0152F" w:rsidP="00127AD7">
      <w:pPr>
        <w:pBdr>
          <w:top w:val="single" w:sz="6" w:space="1" w:color="auto"/>
          <w:bottom w:val="single" w:sz="6" w:space="1" w:color="auto"/>
        </w:pBdr>
        <w:jc w:val="center"/>
        <w:rPr>
          <w:rFonts w:ascii="Candara" w:hAnsi="Candara"/>
          <w:b/>
          <w:color w:val="1F497D" w:themeColor="text2"/>
          <w:sz w:val="32"/>
          <w:lang w:val="ru-RU"/>
          <w:rPrChange w:id="5" w:author="Denis Dorotenko" w:date="2020-02-10T13:00:00Z">
            <w:rPr>
              <w:rFonts w:ascii="Candara" w:hAnsi="Candara"/>
              <w:b/>
              <w:color w:val="1F497D" w:themeColor="text2"/>
              <w:sz w:val="32"/>
            </w:rPr>
          </w:rPrChange>
        </w:rPr>
      </w:pPr>
    </w:p>
    <w:p w:rsidR="00977723" w:rsidRPr="0053625F" w:rsidRDefault="00C0152F" w:rsidP="00127AD7">
      <w:pPr>
        <w:pBdr>
          <w:top w:val="single" w:sz="6" w:space="1" w:color="auto"/>
          <w:bottom w:val="single" w:sz="6" w:space="1" w:color="auto"/>
        </w:pBdr>
        <w:jc w:val="center"/>
        <w:rPr>
          <w:rFonts w:ascii="Candara" w:hAnsi="Candara"/>
          <w:b/>
          <w:color w:val="1F497D" w:themeColor="text2"/>
          <w:sz w:val="32"/>
          <w:lang w:val="ru-RU"/>
          <w:rPrChange w:id="6" w:author="Denis Dorotenko" w:date="2020-02-10T13:00:00Z">
            <w:rPr>
              <w:rFonts w:ascii="Candara" w:hAnsi="Candara"/>
              <w:b/>
              <w:color w:val="1F497D" w:themeColor="text2"/>
              <w:sz w:val="32"/>
            </w:rPr>
          </w:rPrChange>
        </w:rPr>
      </w:pPr>
    </w:p>
    <w:p w:rsidR="00255084" w:rsidRPr="0053625F" w:rsidRDefault="00C0152F" w:rsidP="006617D9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  <w:lang w:val="ru-RU"/>
          <w:rPrChange w:id="7" w:author="Denis Dorotenko" w:date="2020-02-10T13:00:00Z">
            <w:rPr>
              <w:b/>
              <w:sz w:val="28"/>
              <w:highlight w:val="yellow"/>
            </w:rPr>
          </w:rPrChange>
        </w:rPr>
      </w:pPr>
    </w:p>
    <w:p w:rsidR="000E6567" w:rsidRPr="0053625F" w:rsidRDefault="003627FE" w:rsidP="000E6567">
      <w:pPr>
        <w:pBdr>
          <w:top w:val="single" w:sz="6" w:space="1" w:color="auto"/>
          <w:bottom w:val="single" w:sz="6" w:space="1" w:color="auto"/>
        </w:pBdr>
        <w:jc w:val="center"/>
        <w:rPr>
          <w:i/>
          <w:color w:val="C00000"/>
          <w:sz w:val="24"/>
          <w:szCs w:val="24"/>
          <w:lang w:val="ru-RU"/>
          <w:rPrChange w:id="8" w:author="Denis Dorotenko" w:date="2020-02-10T13:00:00Z">
            <w:rPr>
              <w:i/>
              <w:color w:val="C00000"/>
              <w:sz w:val="24"/>
              <w:szCs w:val="24"/>
            </w:rPr>
          </w:rPrChange>
        </w:rPr>
      </w:pPr>
      <w:r w:rsidRPr="00435701">
        <w:rPr>
          <w:rStyle w:val="a4"/>
          <w:i/>
          <w:color w:val="C00000"/>
          <w:sz w:val="24"/>
          <w:szCs w:val="24"/>
          <w:u w:val="none"/>
          <w:lang w:val="ru-RU"/>
        </w:rPr>
        <w:t>[Этот пункт следует исключить из переведенного варианта]</w:t>
      </w:r>
    </w:p>
    <w:p w:rsidR="000E6567" w:rsidRPr="0053625F" w:rsidRDefault="003627FE" w:rsidP="000E6567">
      <w:pPr>
        <w:pBdr>
          <w:top w:val="single" w:sz="6" w:space="1" w:color="auto"/>
          <w:bottom w:val="single" w:sz="6" w:space="1" w:color="auto"/>
        </w:pBdr>
        <w:jc w:val="left"/>
        <w:rPr>
          <w:i/>
          <w:color w:val="C00000"/>
          <w:sz w:val="24"/>
          <w:szCs w:val="24"/>
          <w:lang w:val="ru-RU"/>
          <w:rPrChange w:id="9" w:author="Denis Dorotenko" w:date="2020-02-10T13:00:00Z">
            <w:rPr>
              <w:i/>
              <w:color w:val="C00000"/>
              <w:sz w:val="24"/>
              <w:szCs w:val="24"/>
            </w:rPr>
          </w:rPrChange>
        </w:rPr>
      </w:pPr>
      <w:r w:rsidRPr="00435701">
        <w:rPr>
          <w:i/>
          <w:color w:val="C00000"/>
          <w:sz w:val="24"/>
          <w:szCs w:val="24"/>
          <w:lang w:val="ru-RU"/>
        </w:rPr>
        <w:t xml:space="preserve">Этот файл служит шаблоном для облегчения перевода спецификации OpenChain с английского языка на другие языки. Проект OpenChain предусматривает один официальный перевод на каждый язык под руководством утвержденного сопровождающего. Только официальные переводы могут использовать логотип OpenChain и товарный знак в том виде, как они представлены в этом шаблоне. Для получения более подробной информации о политике и процессе перевода, пожалуйста, посетите: </w:t>
      </w:r>
    </w:p>
    <w:p w:rsidR="000E6567" w:rsidRPr="0053625F" w:rsidRDefault="003627FE" w:rsidP="000E6567">
      <w:pPr>
        <w:pBdr>
          <w:top w:val="single" w:sz="6" w:space="1" w:color="auto"/>
          <w:bottom w:val="single" w:sz="6" w:space="1" w:color="auto"/>
        </w:pBdr>
        <w:rPr>
          <w:rStyle w:val="a4"/>
          <w:i/>
          <w:sz w:val="24"/>
          <w:szCs w:val="24"/>
          <w:lang w:val="ru-RU"/>
        </w:rPr>
      </w:pPr>
      <w:r w:rsidRPr="00435701">
        <w:rPr>
          <w:i/>
          <w:color w:val="C00000"/>
          <w:sz w:val="24"/>
          <w:szCs w:val="24"/>
          <w:lang w:val="ru-RU"/>
        </w:rPr>
        <w:tab/>
      </w:r>
      <w:r w:rsidR="00C0152F">
        <w:fldChar w:fldCharType="begin"/>
      </w:r>
      <w:r w:rsidR="00C0152F" w:rsidRPr="002F32C7">
        <w:rPr>
          <w:lang w:val="ru-RU"/>
          <w:rPrChange w:id="10" w:author="Denis Dorotenko" w:date="2020-02-11T00:12:00Z">
            <w:rPr/>
          </w:rPrChange>
        </w:rPr>
        <w:instrText xml:space="preserve"> </w:instrText>
      </w:r>
      <w:r w:rsidR="00C0152F">
        <w:instrText>HYPERLINK</w:instrText>
      </w:r>
      <w:r w:rsidR="00C0152F" w:rsidRPr="002F32C7">
        <w:rPr>
          <w:lang w:val="ru-RU"/>
          <w:rPrChange w:id="11" w:author="Denis Dorotenko" w:date="2020-02-11T00:12:00Z">
            <w:rPr/>
          </w:rPrChange>
        </w:rPr>
        <w:instrText xml:space="preserve"> "</w:instrText>
      </w:r>
      <w:r w:rsidR="00C0152F">
        <w:instrText>https</w:instrText>
      </w:r>
      <w:r w:rsidR="00C0152F" w:rsidRPr="002F32C7">
        <w:rPr>
          <w:lang w:val="ru-RU"/>
          <w:rPrChange w:id="12" w:author="Denis Dorotenko" w:date="2020-02-11T00:12:00Z">
            <w:rPr/>
          </w:rPrChange>
        </w:rPr>
        <w:instrText>://</w:instrText>
      </w:r>
      <w:r w:rsidR="00C0152F">
        <w:instrText>wiki</w:instrText>
      </w:r>
      <w:r w:rsidR="00C0152F" w:rsidRPr="002F32C7">
        <w:rPr>
          <w:lang w:val="ru-RU"/>
          <w:rPrChange w:id="13" w:author="Denis Dorotenko" w:date="2020-02-11T00:12:00Z">
            <w:rPr/>
          </w:rPrChange>
        </w:rPr>
        <w:instrText>.</w:instrText>
      </w:r>
      <w:r w:rsidR="00C0152F">
        <w:instrText>lin</w:instrText>
      </w:r>
      <w:r w:rsidR="00C0152F">
        <w:instrText>uxfoundation</w:instrText>
      </w:r>
      <w:r w:rsidR="00C0152F" w:rsidRPr="002F32C7">
        <w:rPr>
          <w:lang w:val="ru-RU"/>
          <w:rPrChange w:id="14" w:author="Denis Dorotenko" w:date="2020-02-11T00:12:00Z">
            <w:rPr/>
          </w:rPrChange>
        </w:rPr>
        <w:instrText>.</w:instrText>
      </w:r>
      <w:r w:rsidR="00C0152F">
        <w:instrText>org</w:instrText>
      </w:r>
      <w:r w:rsidR="00C0152F" w:rsidRPr="002F32C7">
        <w:rPr>
          <w:lang w:val="ru-RU"/>
          <w:rPrChange w:id="15" w:author="Denis Dorotenko" w:date="2020-02-11T00:12:00Z">
            <w:rPr/>
          </w:rPrChange>
        </w:rPr>
        <w:instrText>/</w:instrText>
      </w:r>
      <w:r w:rsidR="00C0152F">
        <w:instrText>openchain</w:instrText>
      </w:r>
      <w:r w:rsidR="00C0152F" w:rsidRPr="002F32C7">
        <w:rPr>
          <w:lang w:val="ru-RU"/>
          <w:rPrChange w:id="16" w:author="Denis Dorotenko" w:date="2020-02-11T00:12:00Z">
            <w:rPr/>
          </w:rPrChange>
        </w:rPr>
        <w:instrText>/</w:instrText>
      </w:r>
      <w:r w:rsidR="00C0152F">
        <w:instrText>spec</w:instrText>
      </w:r>
      <w:r w:rsidR="00C0152F" w:rsidRPr="002F32C7">
        <w:rPr>
          <w:lang w:val="ru-RU"/>
          <w:rPrChange w:id="17" w:author="Denis Dorotenko" w:date="2020-02-11T00:12:00Z">
            <w:rPr/>
          </w:rPrChange>
        </w:rPr>
        <w:instrText>-</w:instrText>
      </w:r>
      <w:r w:rsidR="00C0152F">
        <w:instrText>translations</w:instrText>
      </w:r>
      <w:r w:rsidR="00C0152F" w:rsidRPr="002F32C7">
        <w:rPr>
          <w:lang w:val="ru-RU"/>
          <w:rPrChange w:id="18" w:author="Denis Dorotenko" w:date="2020-02-11T00:12:00Z">
            <w:rPr/>
          </w:rPrChange>
        </w:rPr>
        <w:instrText xml:space="preserve">" </w:instrText>
      </w:r>
      <w:r w:rsidR="00C0152F">
        <w:fldChar w:fldCharType="separate"/>
      </w:r>
      <w:r w:rsidRPr="00435701">
        <w:rPr>
          <w:rStyle w:val="a4"/>
          <w:i/>
          <w:color w:val="C00000"/>
          <w:sz w:val="24"/>
          <w:szCs w:val="24"/>
          <w:lang w:val="ru-RU"/>
        </w:rPr>
        <w:t>https://wiki.linuxfoundation.org/openchain/spec-translations</w:t>
      </w:r>
      <w:r w:rsidR="00C0152F">
        <w:rPr>
          <w:rStyle w:val="a4"/>
          <w:i/>
          <w:color w:val="C00000"/>
          <w:sz w:val="24"/>
          <w:szCs w:val="24"/>
          <w:lang w:val="ru-RU"/>
        </w:rPr>
        <w:fldChar w:fldCharType="end"/>
      </w:r>
    </w:p>
    <w:p w:rsidR="000E6567" w:rsidRPr="0053625F" w:rsidRDefault="00C0152F" w:rsidP="000E6567">
      <w:pPr>
        <w:pBdr>
          <w:top w:val="single" w:sz="6" w:space="1" w:color="auto"/>
          <w:bottom w:val="single" w:sz="6" w:space="1" w:color="auto"/>
        </w:pBdr>
        <w:jc w:val="center"/>
        <w:rPr>
          <w:b/>
          <w:color w:val="1F497D" w:themeColor="text2"/>
          <w:sz w:val="28"/>
          <w:szCs w:val="28"/>
          <w:lang w:val="ru-RU"/>
        </w:rPr>
      </w:pPr>
    </w:p>
    <w:p w:rsidR="00127AD7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:rsidR="000E6567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:rsidR="00127AD7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:rsidR="00127AD7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:rsidR="00127AD7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:rsidR="00127AD7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:rsidR="00127AD7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:rsidR="00127AD7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54470A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54470A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54470A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54470A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54470A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54470A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122614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122614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122614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E47077" w:rsidRPr="0053625F" w:rsidRDefault="00C0152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:rsidR="00CA291F" w:rsidRPr="0053625F" w:rsidRDefault="00C0152F" w:rsidP="0010225E">
      <w:pPr>
        <w:jc w:val="center"/>
        <w:rPr>
          <w:b/>
          <w:color w:val="1F497D" w:themeColor="text2"/>
          <w:sz w:val="36"/>
          <w:lang w:val="ru-RU"/>
        </w:rPr>
      </w:pPr>
    </w:p>
    <w:p w:rsidR="009E7C0B" w:rsidRPr="0053625F" w:rsidRDefault="00C0152F" w:rsidP="0010225E">
      <w:pPr>
        <w:jc w:val="center"/>
        <w:rPr>
          <w:b/>
          <w:color w:val="1F497D" w:themeColor="text2"/>
          <w:sz w:val="36"/>
          <w:lang w:val="ru-RU"/>
        </w:rPr>
      </w:pPr>
    </w:p>
    <w:p w:rsidR="009E7C0B" w:rsidRPr="0053625F" w:rsidRDefault="00C0152F" w:rsidP="0010225E">
      <w:pPr>
        <w:jc w:val="center"/>
        <w:rPr>
          <w:b/>
          <w:color w:val="1F497D" w:themeColor="text2"/>
          <w:sz w:val="36"/>
          <w:lang w:val="ru-RU"/>
        </w:rPr>
      </w:pPr>
    </w:p>
    <w:p w:rsidR="0010225E" w:rsidRPr="0010225E" w:rsidRDefault="003627FE" w:rsidP="0010225E">
      <w:pPr>
        <w:jc w:val="center"/>
        <w:rPr>
          <w:b/>
          <w:color w:val="1F497D" w:themeColor="text2"/>
          <w:sz w:val="36"/>
        </w:rPr>
      </w:pPr>
      <w:r w:rsidRPr="0010225E">
        <w:rPr>
          <w:b/>
          <w:color w:val="1F497D" w:themeColor="text2"/>
          <w:sz w:val="36"/>
          <w:lang w:val="ru-RU"/>
        </w:rPr>
        <w:t>Содержание</w:t>
      </w:r>
    </w:p>
    <w:sdt>
      <w:sdtPr>
        <w:rPr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5600A" w:rsidRDefault="003627FE">
          <w:pPr>
            <w:pStyle w:val="11"/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00000" w:history="1">
            <w:r>
              <w:rPr>
                <w:rStyle w:val="a4"/>
              </w:rPr>
              <w:t>1)</w:t>
            </w:r>
            <w:r>
              <w:rPr>
                <w:rStyle w:val="a4"/>
                <w:noProof/>
                <w:sz w:val="22"/>
              </w:rPr>
              <w:tab/>
            </w:r>
            <w:r w:rsidRPr="00661E9D">
              <w:rPr>
                <w:rStyle w:val="a4"/>
                <w:lang w:val="ru-RU"/>
              </w:rPr>
              <w:t>Введение</w:t>
            </w:r>
            <w:r>
              <w:rPr>
                <w:rStyle w:val="a4"/>
              </w:rPr>
              <w:tab/>
            </w:r>
            <w:r>
              <w:fldChar w:fldCharType="begin"/>
            </w:r>
            <w:r>
              <w:rPr>
                <w:rStyle w:val="a4"/>
              </w:rPr>
              <w:instrText xml:space="preserve"> PAGEREF _Toc256000000 \h </w:instrText>
            </w:r>
            <w:r>
              <w:fldChar w:fldCharType="separate"/>
            </w:r>
            <w:r>
              <w:rPr>
                <w:rStyle w:val="a4"/>
              </w:rPr>
              <w:t>3</w:t>
            </w:r>
            <w:r>
              <w:fldChar w:fldCharType="end"/>
            </w:r>
          </w:hyperlink>
        </w:p>
        <w:p w:rsidR="0005600A" w:rsidRDefault="00C0152F">
          <w:pPr>
            <w:pStyle w:val="11"/>
            <w:rPr>
              <w:noProof/>
              <w:sz w:val="22"/>
            </w:rPr>
          </w:pPr>
          <w:hyperlink w:anchor="_Toc256000001" w:history="1">
            <w:r w:rsidR="003627FE">
              <w:rPr>
                <w:rStyle w:val="a4"/>
              </w:rPr>
              <w:t>2)</w:t>
            </w:r>
            <w:r w:rsidR="003627FE">
              <w:rPr>
                <w:rStyle w:val="a4"/>
                <w:noProof/>
                <w:sz w:val="22"/>
              </w:rPr>
              <w:tab/>
            </w:r>
            <w:r w:rsidR="003627FE" w:rsidRPr="00661E9D">
              <w:rPr>
                <w:rStyle w:val="a4"/>
                <w:lang w:val="ru-RU"/>
              </w:rPr>
              <w:t>Определения</w:t>
            </w:r>
            <w:r w:rsidR="003627FE">
              <w:rPr>
                <w:rStyle w:val="a4"/>
              </w:rPr>
              <w:tab/>
            </w:r>
            <w:r w:rsidR="003627FE">
              <w:fldChar w:fldCharType="begin"/>
            </w:r>
            <w:r w:rsidR="003627FE">
              <w:rPr>
                <w:rStyle w:val="a4"/>
              </w:rPr>
              <w:instrText xml:space="preserve"> PAGEREF _Toc256000001 \h </w:instrText>
            </w:r>
            <w:r w:rsidR="003627FE">
              <w:fldChar w:fldCharType="separate"/>
            </w:r>
            <w:r w:rsidR="003627FE">
              <w:rPr>
                <w:rStyle w:val="a4"/>
              </w:rPr>
              <w:t>4</w:t>
            </w:r>
            <w:r w:rsidR="003627FE">
              <w:fldChar w:fldCharType="end"/>
            </w:r>
          </w:hyperlink>
        </w:p>
        <w:p w:rsidR="0005600A" w:rsidRDefault="00C0152F">
          <w:pPr>
            <w:pStyle w:val="11"/>
            <w:rPr>
              <w:noProof/>
              <w:sz w:val="22"/>
            </w:rPr>
          </w:pPr>
          <w:hyperlink w:anchor="_Toc256000002" w:history="1">
            <w:r w:rsidR="003627FE">
              <w:rPr>
                <w:rStyle w:val="a4"/>
              </w:rPr>
              <w:t>3)</w:t>
            </w:r>
            <w:r w:rsidR="003627FE">
              <w:rPr>
                <w:rStyle w:val="a4"/>
                <w:noProof/>
                <w:sz w:val="22"/>
              </w:rPr>
              <w:tab/>
            </w:r>
            <w:r w:rsidR="003627FE" w:rsidRPr="00661E9D">
              <w:rPr>
                <w:rStyle w:val="a4"/>
                <w:lang w:val="ru-RU"/>
              </w:rPr>
              <w:t>Условия</w:t>
            </w:r>
            <w:r w:rsidR="003627FE">
              <w:rPr>
                <w:rStyle w:val="a4"/>
              </w:rPr>
              <w:tab/>
            </w:r>
            <w:r w:rsidR="003627FE">
              <w:fldChar w:fldCharType="begin"/>
            </w:r>
            <w:r w:rsidR="003627FE">
              <w:rPr>
                <w:rStyle w:val="a4"/>
              </w:rPr>
              <w:instrText xml:space="preserve"> PAGEREF _Toc256000002 \h </w:instrText>
            </w:r>
            <w:r w:rsidR="003627FE">
              <w:fldChar w:fldCharType="separate"/>
            </w:r>
            <w:r w:rsidR="003627FE">
              <w:rPr>
                <w:rStyle w:val="a4"/>
              </w:rPr>
              <w:t>5</w:t>
            </w:r>
            <w:r w:rsidR="003627FE">
              <w:fldChar w:fldCharType="end"/>
            </w:r>
          </w:hyperlink>
        </w:p>
        <w:p w:rsidR="0005600A" w:rsidRDefault="00C0152F">
          <w:pPr>
            <w:pStyle w:val="2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HYPERLINK \l "_Toc256000003" </w:instrText>
          </w:r>
          <w:r>
            <w:fldChar w:fldCharType="separate"/>
          </w:r>
          <w:r w:rsidR="003627FE" w:rsidRPr="000C2C43">
            <w:rPr>
              <w:rStyle w:val="a4"/>
              <w:lang w:val="ru-RU"/>
            </w:rPr>
            <w:t xml:space="preserve">1.0 </w:t>
          </w:r>
          <w:del w:id="19" w:author="Denis Dorotenko" w:date="2020-02-11T00:13:00Z">
            <w:r w:rsidR="003627FE" w:rsidRPr="000C2C43" w:rsidDel="002F32C7">
              <w:rPr>
                <w:rStyle w:val="a4"/>
                <w:lang w:val="ru-RU"/>
              </w:rPr>
              <w:delText>Program Foundation</w:delText>
            </w:r>
          </w:del>
          <w:ins w:id="20" w:author="Denis Dorotenko" w:date="2020-02-11T00:13:00Z">
            <w:r w:rsidR="002F32C7">
              <w:rPr>
                <w:rStyle w:val="a4"/>
                <w:lang w:val="ru-RU"/>
              </w:rPr>
              <w:t>Основы Программы</w:t>
            </w:r>
          </w:ins>
          <w:r w:rsidR="003627FE">
            <w:rPr>
              <w:rStyle w:val="a4"/>
            </w:rPr>
            <w:tab/>
          </w:r>
          <w:r w:rsidR="003627FE">
            <w:fldChar w:fldCharType="begin"/>
          </w:r>
          <w:r w:rsidR="003627FE">
            <w:rPr>
              <w:rStyle w:val="a4"/>
            </w:rPr>
            <w:instrText xml:space="preserve"> PAGEREF _Toc256000003 \h </w:instrText>
          </w:r>
          <w:r w:rsidR="003627FE">
            <w:fldChar w:fldCharType="separate"/>
          </w:r>
          <w:r w:rsidR="003627FE">
            <w:rPr>
              <w:rStyle w:val="a4"/>
            </w:rPr>
            <w:t>5</w:t>
          </w:r>
          <w:r w:rsidR="003627FE">
            <w:fldChar w:fldCharType="end"/>
          </w:r>
          <w:r>
            <w:fldChar w:fldCharType="end"/>
          </w:r>
        </w:p>
        <w:p w:rsidR="0005600A" w:rsidRDefault="003627FE">
          <w:pPr>
            <w:pStyle w:val="2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rPr>
              <w:rStyle w:val="a4"/>
            </w:rPr>
            <w:instrText xml:space="preserve"> HYPERLINK \l "_Toc256000004" </w:instrText>
          </w:r>
          <w:r>
            <w:fldChar w:fldCharType="separate"/>
          </w:r>
          <w:r>
            <w:rPr>
              <w:rStyle w:val="a4"/>
              <w:lang w:val="ru-RU"/>
            </w:rPr>
            <w:t xml:space="preserve">2.0 </w:t>
          </w:r>
          <w:ins w:id="21" w:author="Denis Dorotenko" w:date="2020-02-10T13:06:00Z">
            <w:r w:rsidR="0053625F">
              <w:rPr>
                <w:rStyle w:val="a4"/>
                <w:lang w:val="ru-RU"/>
              </w:rPr>
              <w:t>О</w:t>
            </w:r>
          </w:ins>
          <w:del w:id="22" w:author="Denis Dorotenko" w:date="2020-02-10T13:06:00Z">
            <w:r w:rsidDel="0053625F">
              <w:rPr>
                <w:rStyle w:val="a4"/>
                <w:lang w:val="ru-RU"/>
              </w:rPr>
              <w:delText>о</w:delText>
            </w:r>
          </w:del>
          <w:r>
            <w:rPr>
              <w:rStyle w:val="a4"/>
              <w:lang w:val="ru-RU"/>
            </w:rPr>
            <w:t>пределение и поддержка соответствующих задач</w:t>
          </w:r>
          <w:r>
            <w:rPr>
              <w:rStyle w:val="a4"/>
            </w:rPr>
            <w:tab/>
          </w:r>
          <w:r>
            <w:fldChar w:fldCharType="begin"/>
          </w:r>
          <w:r>
            <w:rPr>
              <w:rStyle w:val="a4"/>
            </w:rPr>
            <w:instrText xml:space="preserve"> PAGEREF _Toc256000004 \h </w:instrText>
          </w:r>
          <w:r>
            <w:fldChar w:fldCharType="separate"/>
          </w:r>
          <w:r>
            <w:rPr>
              <w:rStyle w:val="a4"/>
            </w:rPr>
            <w:t>9</w:t>
          </w:r>
          <w:r>
            <w:fldChar w:fldCharType="end"/>
          </w:r>
          <w:r>
            <w:fldChar w:fldCharType="end"/>
          </w:r>
        </w:p>
        <w:p w:rsidR="0005600A" w:rsidRDefault="00C0152F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56000005" w:history="1">
            <w:r w:rsidR="003627FE">
              <w:rPr>
                <w:rStyle w:val="a4"/>
                <w:lang w:val="ru-RU"/>
              </w:rPr>
              <w:t>3.0 Обзор и утверждение контента с Открытым исходным кодом</w:t>
            </w:r>
            <w:r w:rsidR="003627FE">
              <w:rPr>
                <w:rStyle w:val="a4"/>
              </w:rPr>
              <w:tab/>
            </w:r>
            <w:r w:rsidR="003627FE">
              <w:fldChar w:fldCharType="begin"/>
            </w:r>
            <w:r w:rsidR="003627FE">
              <w:rPr>
                <w:rStyle w:val="a4"/>
              </w:rPr>
              <w:instrText xml:space="preserve"> PAGEREF _Toc256000005 \h </w:instrText>
            </w:r>
            <w:r w:rsidR="003627FE">
              <w:fldChar w:fldCharType="separate"/>
            </w:r>
            <w:r w:rsidR="003627FE">
              <w:rPr>
                <w:rStyle w:val="a4"/>
              </w:rPr>
              <w:t>11</w:t>
            </w:r>
            <w:r w:rsidR="003627FE">
              <w:fldChar w:fldCharType="end"/>
            </w:r>
          </w:hyperlink>
        </w:p>
        <w:p w:rsidR="0005600A" w:rsidRDefault="00C0152F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56000006" w:history="1">
            <w:r w:rsidR="003627FE">
              <w:rPr>
                <w:rStyle w:val="a4"/>
                <w:lang w:val="ru-RU"/>
              </w:rPr>
              <w:t>4.0 Создание и предоставление Артефактов Соответствия</w:t>
            </w:r>
            <w:r w:rsidR="003627FE">
              <w:rPr>
                <w:rStyle w:val="a4"/>
              </w:rPr>
              <w:tab/>
            </w:r>
            <w:r w:rsidR="003627FE">
              <w:fldChar w:fldCharType="begin"/>
            </w:r>
            <w:r w:rsidR="003627FE">
              <w:rPr>
                <w:rStyle w:val="a4"/>
              </w:rPr>
              <w:instrText xml:space="preserve"> PAGEREF _Toc256000006 \h </w:instrText>
            </w:r>
            <w:r w:rsidR="003627FE">
              <w:fldChar w:fldCharType="separate"/>
            </w:r>
            <w:r w:rsidR="003627FE">
              <w:rPr>
                <w:rStyle w:val="a4"/>
              </w:rPr>
              <w:t>13</w:t>
            </w:r>
            <w:r w:rsidR="003627FE">
              <w:fldChar w:fldCharType="end"/>
            </w:r>
          </w:hyperlink>
        </w:p>
        <w:p w:rsidR="0005600A" w:rsidRDefault="00C0152F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56000007" w:history="1">
            <w:r w:rsidR="003627FE">
              <w:rPr>
                <w:rStyle w:val="a4"/>
                <w:lang w:val="ru-RU"/>
              </w:rPr>
              <w:t>5.0 Понимание взаимодействия с сообществом по Открытому Исходному Коду</w:t>
            </w:r>
            <w:r w:rsidR="003627FE">
              <w:rPr>
                <w:rStyle w:val="a4"/>
              </w:rPr>
              <w:tab/>
            </w:r>
            <w:r w:rsidR="003627FE">
              <w:fldChar w:fldCharType="begin"/>
            </w:r>
            <w:r w:rsidR="003627FE">
              <w:rPr>
                <w:rStyle w:val="a4"/>
              </w:rPr>
              <w:instrText xml:space="preserve"> PAGEREF _Toc256000007 \h </w:instrText>
            </w:r>
            <w:r w:rsidR="003627FE">
              <w:fldChar w:fldCharType="separate"/>
            </w:r>
            <w:r w:rsidR="003627FE">
              <w:rPr>
                <w:rStyle w:val="a4"/>
              </w:rPr>
              <w:t>14</w:t>
            </w:r>
            <w:r w:rsidR="003627FE">
              <w:fldChar w:fldCharType="end"/>
            </w:r>
          </w:hyperlink>
        </w:p>
        <w:p w:rsidR="0005600A" w:rsidRDefault="003627FE">
          <w:pPr>
            <w:pStyle w:val="2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rPr>
              <w:rStyle w:val="a4"/>
            </w:rPr>
            <w:instrText xml:space="preserve"> HYPERLINK \l "_Toc256000008" </w:instrText>
          </w:r>
          <w:r>
            <w:fldChar w:fldCharType="separate"/>
          </w:r>
          <w:r w:rsidRPr="00A45385">
            <w:rPr>
              <w:rStyle w:val="a4"/>
              <w:lang w:val="ru-RU"/>
            </w:rPr>
            <w:t xml:space="preserve">6.0 </w:t>
          </w:r>
          <w:ins w:id="23" w:author="Denis Dorotenko" w:date="2020-02-10T13:06:00Z">
            <w:r w:rsidR="0053625F">
              <w:rPr>
                <w:rStyle w:val="a4"/>
                <w:lang w:val="ru-RU"/>
              </w:rPr>
              <w:t>С</w:t>
            </w:r>
          </w:ins>
          <w:del w:id="24" w:author="Denis Dorotenko" w:date="2020-02-10T13:06:00Z">
            <w:r w:rsidRPr="00A45385" w:rsidDel="0053625F">
              <w:rPr>
                <w:rStyle w:val="a4"/>
                <w:lang w:val="ru-RU"/>
              </w:rPr>
              <w:delText>с</w:delText>
            </w:r>
          </w:del>
          <w:r w:rsidRPr="00A45385">
            <w:rPr>
              <w:rStyle w:val="a4"/>
              <w:lang w:val="ru-RU"/>
            </w:rPr>
            <w:t>облюдение требований Cпецификации</w:t>
          </w:r>
          <w:r>
            <w:rPr>
              <w:rStyle w:val="a4"/>
            </w:rPr>
            <w:tab/>
          </w:r>
          <w:r>
            <w:fldChar w:fldCharType="begin"/>
          </w:r>
          <w:r>
            <w:rPr>
              <w:rStyle w:val="a4"/>
            </w:rPr>
            <w:instrText xml:space="preserve"> PAGEREF _Toc256000008 \h </w:instrText>
          </w:r>
          <w:r>
            <w:fldChar w:fldCharType="separate"/>
          </w:r>
          <w:r>
            <w:rPr>
              <w:rStyle w:val="a4"/>
            </w:rPr>
            <w:t>15</w:t>
          </w:r>
          <w:r>
            <w:fldChar w:fldCharType="end"/>
          </w:r>
          <w:r>
            <w:fldChar w:fldCharType="end"/>
          </w:r>
        </w:p>
        <w:p w:rsidR="0005600A" w:rsidRDefault="00C0152F">
          <w:pPr>
            <w:pStyle w:val="11"/>
            <w:rPr>
              <w:noProof/>
              <w:sz w:val="22"/>
            </w:rPr>
          </w:pPr>
          <w:hyperlink w:anchor="_Toc256000009" w:history="1">
            <w:r w:rsidR="003627FE" w:rsidRPr="00302F97">
              <w:rPr>
                <w:rStyle w:val="a4"/>
                <w:lang w:val="ru-RU"/>
              </w:rPr>
              <w:t>Приложение I: Переводы на другие языки:</w:t>
            </w:r>
            <w:r w:rsidR="003627FE">
              <w:rPr>
                <w:rStyle w:val="a4"/>
              </w:rPr>
              <w:tab/>
            </w:r>
            <w:r w:rsidR="003627FE">
              <w:fldChar w:fldCharType="begin"/>
            </w:r>
            <w:r w:rsidR="003627FE">
              <w:rPr>
                <w:rStyle w:val="a4"/>
              </w:rPr>
              <w:instrText xml:space="preserve"> PAGEREF _Toc256000009 \h </w:instrText>
            </w:r>
            <w:r w:rsidR="003627FE">
              <w:fldChar w:fldCharType="separate"/>
            </w:r>
            <w:r w:rsidR="003627FE">
              <w:rPr>
                <w:rStyle w:val="a4"/>
              </w:rPr>
              <w:t>16</w:t>
            </w:r>
            <w:r w:rsidR="003627FE">
              <w:fldChar w:fldCharType="end"/>
            </w:r>
          </w:hyperlink>
        </w:p>
        <w:p w:rsidR="0005600A" w:rsidRDefault="003627F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233F2" w:rsidRDefault="00C0152F"/>
    <w:p w:rsidR="006233F2" w:rsidRDefault="00C0152F"/>
    <w:p w:rsidR="006233F2" w:rsidRDefault="00C0152F"/>
    <w:p w:rsidR="006233F2" w:rsidRDefault="00C0152F"/>
    <w:p w:rsidR="00435701" w:rsidRPr="0053625F" w:rsidRDefault="003627FE" w:rsidP="00435701">
      <w:pPr>
        <w:rPr>
          <w:rFonts w:cs="Arial"/>
          <w:color w:val="333333"/>
          <w:shd w:val="clear" w:color="auto" w:fill="FFFFFF"/>
          <w:lang w:val="ru-RU"/>
          <w:rPrChange w:id="25" w:author="Denis Dorotenko" w:date="2020-02-10T13:00:00Z">
            <w:rPr>
              <w:rFonts w:cs="Arial"/>
              <w:color w:val="333333"/>
              <w:shd w:val="clear" w:color="auto" w:fill="FFFFFF"/>
            </w:rPr>
          </w:rPrChange>
        </w:rPr>
      </w:pPr>
      <w:r w:rsidRPr="00BE102C">
        <w:rPr>
          <w:rFonts w:cs="Arial"/>
          <w:color w:val="333333"/>
          <w:shd w:val="clear" w:color="auto" w:fill="FFFFFF"/>
          <w:lang w:val="ru-RU"/>
        </w:rPr>
        <w:t>Это официальный перевод от проекта OpenChain. Перевод сделан с первоначального текста на английском. В случае противоречия между настоящим переводом и английской версией приоритет имеет текст на английском.</w:t>
      </w:r>
    </w:p>
    <w:p w:rsidR="00435701" w:rsidRPr="0053625F" w:rsidRDefault="00C0152F" w:rsidP="00435701">
      <w:pPr>
        <w:rPr>
          <w:rFonts w:cs="Arial"/>
          <w:color w:val="333333"/>
          <w:shd w:val="clear" w:color="auto" w:fill="FFFFFF"/>
          <w:lang w:val="ru-RU"/>
          <w:rPrChange w:id="26" w:author="Denis Dorotenko" w:date="2020-02-10T13:00:00Z">
            <w:rPr>
              <w:rFonts w:cs="Arial"/>
              <w:color w:val="333333"/>
              <w:shd w:val="clear" w:color="auto" w:fill="FFFFFF"/>
            </w:rPr>
          </w:rPrChange>
        </w:rPr>
      </w:pPr>
    </w:p>
    <w:p w:rsidR="00435701" w:rsidRPr="0053625F" w:rsidRDefault="003627FE" w:rsidP="00435701">
      <w:pPr>
        <w:rPr>
          <w:rFonts w:cs="Arial"/>
          <w:color w:val="333333"/>
          <w:shd w:val="clear" w:color="auto" w:fill="FFFFFF"/>
          <w:lang w:val="ru-RU"/>
          <w:rPrChange w:id="27" w:author="Denis Dorotenko" w:date="2020-02-10T13:00:00Z">
            <w:rPr>
              <w:rFonts w:cs="Arial"/>
              <w:color w:val="333333"/>
              <w:shd w:val="clear" w:color="auto" w:fill="FFFFFF"/>
            </w:rPr>
          </w:rPrChange>
        </w:rPr>
      </w:pPr>
      <w:r w:rsidRPr="00435701">
        <w:rPr>
          <w:rFonts w:cs="Arial"/>
          <w:color w:val="C00000"/>
          <w:shd w:val="clear" w:color="auto" w:fill="FFFFFF"/>
          <w:lang w:val="ru-RU"/>
        </w:rPr>
        <w:t>[</w:t>
      </w:r>
      <w:r w:rsidRPr="00435701">
        <w:rPr>
          <w:rFonts w:cs="Arial"/>
          <w:i/>
          <w:color w:val="C00000"/>
          <w:shd w:val="clear" w:color="auto" w:fill="FFFFFF"/>
          <w:lang w:val="ru-RU"/>
        </w:rPr>
        <w:t>Перевод вышеупомянутого английского текста идет здесь</w:t>
      </w:r>
      <w:r w:rsidRPr="00435701">
        <w:rPr>
          <w:rFonts w:cs="Arial"/>
          <w:color w:val="C00000"/>
          <w:shd w:val="clear" w:color="auto" w:fill="FFFFFF"/>
          <w:lang w:val="ru-RU"/>
        </w:rPr>
        <w:t>]</w:t>
      </w:r>
      <w:r w:rsidRPr="00435701">
        <w:rPr>
          <w:rFonts w:cs="Arial"/>
          <w:i/>
          <w:color w:val="C00000"/>
          <w:shd w:val="clear" w:color="auto" w:fill="FFFFFF"/>
          <w:lang w:val="ru-RU"/>
        </w:rPr>
        <w:t xml:space="preserve"> </w:t>
      </w:r>
    </w:p>
    <w:p w:rsidR="0054470A" w:rsidRPr="0053625F" w:rsidRDefault="00C0152F">
      <w:pPr>
        <w:rPr>
          <w:lang w:val="ru-RU"/>
          <w:rPrChange w:id="28" w:author="Denis Dorotenko" w:date="2020-02-10T13:00:00Z">
            <w:rPr/>
          </w:rPrChange>
        </w:rPr>
      </w:pPr>
    </w:p>
    <w:p w:rsidR="00435701" w:rsidRPr="0053625F" w:rsidRDefault="00C0152F">
      <w:pPr>
        <w:rPr>
          <w:lang w:val="ru-RU"/>
          <w:rPrChange w:id="29" w:author="Denis Dorotenko" w:date="2020-02-10T13:00:00Z">
            <w:rPr/>
          </w:rPrChange>
        </w:rPr>
      </w:pPr>
    </w:p>
    <w:p w:rsidR="00E432E2" w:rsidRPr="0053625F" w:rsidRDefault="00C0152F">
      <w:pPr>
        <w:rPr>
          <w:lang w:val="ru-RU"/>
          <w:rPrChange w:id="30" w:author="Denis Dorotenko" w:date="2020-02-10T13:00:00Z">
            <w:rPr/>
          </w:rPrChange>
        </w:rPr>
      </w:pPr>
    </w:p>
    <w:p w:rsidR="00CA291F" w:rsidRPr="0053625F" w:rsidRDefault="00C0152F">
      <w:pPr>
        <w:rPr>
          <w:lang w:val="ru-RU"/>
          <w:rPrChange w:id="31" w:author="Denis Dorotenko" w:date="2020-02-10T13:00:00Z">
            <w:rPr/>
          </w:rPrChange>
        </w:rPr>
      </w:pPr>
    </w:p>
    <w:p w:rsidR="00E432E2" w:rsidRPr="0053625F" w:rsidRDefault="00C0152F">
      <w:pPr>
        <w:rPr>
          <w:lang w:val="ru-RU"/>
          <w:rPrChange w:id="32" w:author="Denis Dorotenko" w:date="2020-02-10T13:00:00Z">
            <w:rPr/>
          </w:rPrChange>
        </w:rPr>
      </w:pPr>
    </w:p>
    <w:p w:rsidR="00385A8B" w:rsidRPr="0053625F" w:rsidRDefault="00C0152F">
      <w:pPr>
        <w:rPr>
          <w:lang w:val="ru-RU"/>
          <w:rPrChange w:id="33" w:author="Denis Dorotenko" w:date="2020-02-10T13:00:00Z">
            <w:rPr/>
          </w:rPrChange>
        </w:rPr>
      </w:pPr>
    </w:p>
    <w:p w:rsidR="00385A8B" w:rsidRPr="0053625F" w:rsidRDefault="00C0152F">
      <w:pPr>
        <w:rPr>
          <w:lang w:val="ru-RU"/>
          <w:rPrChange w:id="34" w:author="Denis Dorotenko" w:date="2020-02-10T13:00:00Z">
            <w:rPr/>
          </w:rPrChange>
        </w:rPr>
      </w:pPr>
    </w:p>
    <w:p w:rsidR="00C9533E" w:rsidRPr="0053625F" w:rsidRDefault="00C0152F">
      <w:pPr>
        <w:rPr>
          <w:lang w:val="ru-RU"/>
          <w:rPrChange w:id="35" w:author="Denis Dorotenko" w:date="2020-02-10T13:00:00Z">
            <w:rPr/>
          </w:rPrChange>
        </w:rPr>
      </w:pPr>
    </w:p>
    <w:p w:rsidR="003E5798" w:rsidRPr="0053625F" w:rsidRDefault="00C0152F">
      <w:pPr>
        <w:rPr>
          <w:lang w:val="ru-RU"/>
          <w:rPrChange w:id="36" w:author="Denis Dorotenko" w:date="2020-02-10T13:00:00Z">
            <w:rPr/>
          </w:rPrChange>
        </w:rPr>
      </w:pPr>
    </w:p>
    <w:p w:rsidR="00A41BCD" w:rsidRPr="0053625F" w:rsidRDefault="00C0152F">
      <w:pPr>
        <w:rPr>
          <w:lang w:val="ru-RU"/>
          <w:rPrChange w:id="37" w:author="Denis Dorotenko" w:date="2020-02-10T13:00:00Z">
            <w:rPr/>
          </w:rPrChange>
        </w:rPr>
      </w:pPr>
    </w:p>
    <w:p w:rsidR="000706DC" w:rsidRPr="0053625F" w:rsidRDefault="00C0152F">
      <w:pPr>
        <w:rPr>
          <w:lang w:val="ru-RU"/>
          <w:rPrChange w:id="38" w:author="Denis Dorotenko" w:date="2020-02-10T13:00:00Z">
            <w:rPr/>
          </w:rPrChange>
        </w:rPr>
      </w:pPr>
    </w:p>
    <w:p w:rsidR="009E7C0B" w:rsidRPr="0053625F" w:rsidRDefault="00C0152F">
      <w:pPr>
        <w:rPr>
          <w:lang w:val="ru-RU"/>
          <w:rPrChange w:id="39" w:author="Denis Dorotenko" w:date="2020-02-10T13:00:00Z">
            <w:rPr/>
          </w:rPrChange>
        </w:rPr>
      </w:pPr>
    </w:p>
    <w:p w:rsidR="00977723" w:rsidRPr="0053625F" w:rsidRDefault="003627FE" w:rsidP="00344467">
      <w:pPr>
        <w:spacing w:before="100" w:beforeAutospacing="1"/>
        <w:rPr>
          <w:lang w:val="ru-RU"/>
          <w:rPrChange w:id="40" w:author="Denis Dorotenko" w:date="2020-02-10T13:07:00Z">
            <w:rPr/>
          </w:rPrChange>
        </w:rPr>
      </w:pPr>
      <w:r>
        <w:rPr>
          <w:lang w:val="ru-RU"/>
        </w:rPr>
        <w:lastRenderedPageBreak/>
        <w:t>Авторское</w:t>
      </w:r>
      <w:r w:rsidRPr="002F32C7">
        <w:rPr>
          <w:lang w:val="ru-RU"/>
          <w:rPrChange w:id="41" w:author="Denis Dorotenko" w:date="2020-02-11T00:12:00Z">
            <w:rPr/>
          </w:rPrChange>
        </w:rPr>
        <w:t xml:space="preserve"> </w:t>
      </w:r>
      <w:r>
        <w:rPr>
          <w:lang w:val="ru-RU"/>
        </w:rPr>
        <w:t>право</w:t>
      </w:r>
      <w:r w:rsidRPr="002F32C7">
        <w:rPr>
          <w:lang w:val="ru-RU"/>
          <w:rPrChange w:id="42" w:author="Denis Dorotenko" w:date="2020-02-11T00:12:00Z">
            <w:rPr/>
          </w:rPrChange>
        </w:rPr>
        <w:t xml:space="preserve"> © 2016-2019 </w:t>
      </w:r>
      <w:r w:rsidRPr="0053625F">
        <w:t>Linux</w:t>
      </w:r>
      <w:r w:rsidRPr="002F32C7">
        <w:rPr>
          <w:lang w:val="ru-RU"/>
          <w:rPrChange w:id="43" w:author="Denis Dorotenko" w:date="2020-02-11T00:12:00Z">
            <w:rPr/>
          </w:rPrChange>
        </w:rPr>
        <w:t xml:space="preserve"> </w:t>
      </w:r>
      <w:r w:rsidRPr="0053625F">
        <w:t>Foundation</w:t>
      </w:r>
      <w:r w:rsidRPr="002F32C7">
        <w:rPr>
          <w:lang w:val="ru-RU"/>
          <w:rPrChange w:id="44" w:author="Denis Dorotenko" w:date="2020-02-11T00:12:00Z">
            <w:rPr/>
          </w:rPrChange>
        </w:rPr>
        <w:t xml:space="preserve">. </w:t>
      </w:r>
      <w:r>
        <w:rPr>
          <w:lang w:val="ru-RU"/>
        </w:rPr>
        <w:t>Этот</w:t>
      </w:r>
      <w:r w:rsidRPr="0053625F">
        <w:rPr>
          <w:lang w:val="ru-RU"/>
          <w:rPrChange w:id="45" w:author="Denis Dorotenko" w:date="2020-02-10T13:07:00Z">
            <w:rPr/>
          </w:rPrChange>
        </w:rPr>
        <w:t xml:space="preserve"> </w:t>
      </w:r>
      <w:r>
        <w:rPr>
          <w:lang w:val="ru-RU"/>
        </w:rPr>
        <w:t>документ</w:t>
      </w:r>
      <w:r w:rsidRPr="0053625F">
        <w:rPr>
          <w:lang w:val="ru-RU"/>
          <w:rPrChange w:id="46" w:author="Denis Dorotenko" w:date="2020-02-10T13:07:00Z">
            <w:rPr/>
          </w:rPrChange>
        </w:rPr>
        <w:t xml:space="preserve"> </w:t>
      </w:r>
      <w:r>
        <w:rPr>
          <w:lang w:val="ru-RU"/>
        </w:rPr>
        <w:t>лицензирован</w:t>
      </w:r>
      <w:r w:rsidRPr="0053625F">
        <w:rPr>
          <w:lang w:val="ru-RU"/>
          <w:rPrChange w:id="47" w:author="Denis Dorotenko" w:date="2020-02-10T13:07:00Z">
            <w:rPr/>
          </w:rPrChange>
        </w:rPr>
        <w:t xml:space="preserve"> </w:t>
      </w:r>
      <w:r>
        <w:rPr>
          <w:lang w:val="ru-RU"/>
        </w:rPr>
        <w:t>на</w:t>
      </w:r>
      <w:r w:rsidRPr="0053625F">
        <w:rPr>
          <w:lang w:val="ru-RU"/>
          <w:rPrChange w:id="48" w:author="Denis Dorotenko" w:date="2020-02-10T13:07:00Z">
            <w:rPr/>
          </w:rPrChange>
        </w:rPr>
        <w:t xml:space="preserve"> </w:t>
      </w:r>
      <w:r>
        <w:rPr>
          <w:lang w:val="ru-RU"/>
        </w:rPr>
        <w:t>условиях</w:t>
      </w:r>
      <w:r w:rsidRPr="0053625F">
        <w:rPr>
          <w:lang w:val="ru-RU"/>
          <w:rPrChange w:id="49" w:author="Denis Dorotenko" w:date="2020-02-10T13:07:00Z">
            <w:rPr/>
          </w:rPrChange>
        </w:rPr>
        <w:t xml:space="preserve"> </w:t>
      </w:r>
      <w:r>
        <w:rPr>
          <w:lang w:val="ru-RU"/>
        </w:rPr>
        <w:t>лицензии</w:t>
      </w:r>
      <w:r w:rsidRPr="0053625F">
        <w:rPr>
          <w:lang w:val="ru-RU"/>
          <w:rPrChange w:id="50" w:author="Denis Dorotenko" w:date="2020-02-10T13:07:00Z">
            <w:rPr/>
          </w:rPrChange>
        </w:rPr>
        <w:t xml:space="preserve"> </w:t>
      </w:r>
      <w:r w:rsidRPr="0053625F">
        <w:t>Creative</w:t>
      </w:r>
      <w:r w:rsidRPr="0053625F">
        <w:rPr>
          <w:lang w:val="ru-RU"/>
          <w:rPrChange w:id="51" w:author="Denis Dorotenko" w:date="2020-02-10T13:07:00Z">
            <w:rPr/>
          </w:rPrChange>
        </w:rPr>
        <w:t xml:space="preserve"> </w:t>
      </w:r>
      <w:r w:rsidRPr="0053625F">
        <w:t>Commons</w:t>
      </w:r>
      <w:r w:rsidRPr="0053625F">
        <w:rPr>
          <w:lang w:val="ru-RU"/>
          <w:rPrChange w:id="52" w:author="Denis Dorotenko" w:date="2020-02-10T13:07:00Z">
            <w:rPr/>
          </w:rPrChange>
        </w:rPr>
        <w:t xml:space="preserve"> </w:t>
      </w:r>
      <w:r w:rsidRPr="0053625F">
        <w:t>Attribution</w:t>
      </w:r>
      <w:r w:rsidRPr="0053625F">
        <w:rPr>
          <w:lang w:val="ru-RU"/>
          <w:rPrChange w:id="53" w:author="Denis Dorotenko" w:date="2020-02-10T13:07:00Z">
            <w:rPr/>
          </w:rPrChange>
        </w:rPr>
        <w:t xml:space="preserve"> 4.0 </w:t>
      </w:r>
      <w:r w:rsidRPr="0053625F">
        <w:t>International</w:t>
      </w:r>
      <w:r w:rsidRPr="0053625F">
        <w:rPr>
          <w:lang w:val="ru-RU"/>
          <w:rPrChange w:id="54" w:author="Denis Dorotenko" w:date="2020-02-10T13:07:00Z">
            <w:rPr/>
          </w:rPrChange>
        </w:rPr>
        <w:t xml:space="preserve"> (</w:t>
      </w:r>
      <w:r w:rsidRPr="0053625F">
        <w:t>CC</w:t>
      </w:r>
      <w:r w:rsidRPr="0053625F">
        <w:rPr>
          <w:lang w:val="ru-RU"/>
          <w:rPrChange w:id="55" w:author="Denis Dorotenko" w:date="2020-02-10T13:07:00Z">
            <w:rPr/>
          </w:rPrChange>
        </w:rPr>
        <w:t>-</w:t>
      </w:r>
      <w:r w:rsidRPr="0053625F">
        <w:t>BY</w:t>
      </w:r>
      <w:ins w:id="56" w:author="Denis Dorotenko" w:date="2020-02-10T13:07:00Z">
        <w:r w:rsidR="0053625F">
          <w:rPr>
            <w:lang w:val="ru-RU"/>
          </w:rPr>
          <w:t>-</w:t>
        </w:r>
      </w:ins>
      <w:del w:id="57" w:author="Denis Dorotenko" w:date="2020-02-10T13:07:00Z">
        <w:r w:rsidRPr="0053625F" w:rsidDel="0053625F">
          <w:rPr>
            <w:lang w:val="ru-RU"/>
            <w:rPrChange w:id="58" w:author="Denis Dorotenko" w:date="2020-02-10T13:07:00Z">
              <w:rPr/>
            </w:rPrChange>
          </w:rPr>
          <w:delText xml:space="preserve"> </w:delText>
        </w:r>
      </w:del>
      <w:r w:rsidRPr="0053625F">
        <w:rPr>
          <w:lang w:val="ru-RU"/>
          <w:rPrChange w:id="59" w:author="Denis Dorotenko" w:date="2020-02-10T13:07:00Z">
            <w:rPr/>
          </w:rPrChange>
        </w:rPr>
        <w:t xml:space="preserve">4.0). </w:t>
      </w:r>
      <w:r>
        <w:rPr>
          <w:lang w:val="ru-RU"/>
        </w:rPr>
        <w:t xml:space="preserve">Копия лицензии доступна на </w:t>
      </w:r>
      <w:hyperlink r:id="rId9" w:history="1">
        <w:r w:rsidRPr="00D00F43">
          <w:rPr>
            <w:rStyle w:val="a4"/>
            <w:lang w:val="ru-RU"/>
          </w:rPr>
          <w:t>https://creativecommons.org/licenses/by/4.0/</w:t>
        </w:r>
      </w:hyperlink>
      <w:r>
        <w:rPr>
          <w:lang w:val="ru-RU"/>
        </w:rPr>
        <w:t>.</w:t>
      </w:r>
      <w:bookmarkStart w:id="60" w:name="_Toc457078795"/>
    </w:p>
    <w:p w:rsidR="002821C1" w:rsidRDefault="003627FE" w:rsidP="00AE572C">
      <w:pPr>
        <w:pStyle w:val="1"/>
        <w:numPr>
          <w:ilvl w:val="0"/>
          <w:numId w:val="25"/>
        </w:numPr>
        <w:tabs>
          <w:tab w:val="left" w:pos="7160"/>
        </w:tabs>
        <w:spacing w:before="60"/>
      </w:pPr>
      <w:bookmarkStart w:id="61" w:name="_Toc256000000"/>
      <w:bookmarkStart w:id="62" w:name="_Toc5054407"/>
      <w:r w:rsidRPr="00661E9D">
        <w:rPr>
          <w:lang w:val="ru-RU"/>
        </w:rPr>
        <w:t>Введение</w:t>
      </w:r>
      <w:bookmarkEnd w:id="60"/>
      <w:bookmarkEnd w:id="61"/>
      <w:bookmarkEnd w:id="62"/>
      <w:r w:rsidRPr="00661E9D">
        <w:rPr>
          <w:lang w:val="ru-RU"/>
        </w:rPr>
        <w:tab/>
      </w:r>
    </w:p>
    <w:p w:rsidR="00885A48" w:rsidRPr="00885A48" w:rsidRDefault="00C0152F" w:rsidP="0043796C">
      <w:pPr>
        <w:spacing w:before="60"/>
        <w:rPr>
          <w:sz w:val="2"/>
        </w:rPr>
      </w:pPr>
    </w:p>
    <w:p w:rsidR="000A7504" w:rsidRPr="0053625F" w:rsidRDefault="003627FE" w:rsidP="000A7504">
      <w:pPr>
        <w:rPr>
          <w:rFonts w:eastAsia="Times New Roman"/>
          <w:lang w:val="ru-RU"/>
          <w:rPrChange w:id="63" w:author="Denis Dorotenko" w:date="2020-02-10T13:00:00Z">
            <w:rPr>
              <w:rFonts w:eastAsia="Times New Roman"/>
            </w:rPr>
          </w:rPrChange>
        </w:rPr>
      </w:pPr>
      <w:r w:rsidRPr="00344467">
        <w:rPr>
          <w:lang w:val="ru-RU"/>
        </w:rPr>
        <w:t>Эта спецификация определяет ключевые требования качественной программы соответствия открытой лицензии. Цель состоит в том, чтобы обеспечить эталон, который укрепляет доверие между организациями, обменивающимися программными решениями, состоящими из программного обеспечения с открытым исходным кодом. Соответствие спецификации обеспечивает гарантию того, что Программа была разработана для создания необходимых Артефактов Соответствия (</w:t>
      </w:r>
      <w:r w:rsidRPr="00344467">
        <w:rPr>
          <w:i/>
          <w:lang w:val="ru-RU"/>
        </w:rPr>
        <w:t>например</w:t>
      </w:r>
      <w:r w:rsidRPr="00344467">
        <w:rPr>
          <w:lang w:val="ru-RU"/>
        </w:rPr>
        <w:t xml:space="preserve">, юридических уведомлений, исходного кода и т. д.) для каждого программного решения. Спецификация OpenChain фокусируется на аспектах ”что“ и ”почему“ Программы, а не на ”как“ и ”когда". Это обеспечивает гибкость для различных организаций разного размера на разных рынках в выборе конкретной политики и содержания процессов, которые соответствуют их размеру, целям и сфере охвата. Например, Соответствующая </w:t>
      </w:r>
      <w:proofErr w:type="spellStart"/>
      <w:r w:rsidRPr="00344467">
        <w:rPr>
          <w:lang w:val="ru-RU"/>
        </w:rPr>
        <w:t>OpenChain</w:t>
      </w:r>
      <w:proofErr w:type="spellEnd"/>
      <w:r w:rsidRPr="00344467">
        <w:rPr>
          <w:lang w:val="ru-RU"/>
        </w:rPr>
        <w:t xml:space="preserve"> Программа </w:t>
      </w:r>
      <w:del w:id="64" w:author="Denis Dorotenko" w:date="2020-02-10T13:09:00Z">
        <w:r w:rsidRPr="00344467" w:rsidDel="0053625F">
          <w:rPr>
            <w:lang w:val="ru-RU"/>
          </w:rPr>
          <w:delText xml:space="preserve">OpenChain </w:delText>
        </w:r>
      </w:del>
      <w:r w:rsidRPr="00344467">
        <w:rPr>
          <w:lang w:val="ru-RU"/>
        </w:rPr>
        <w:t>может обращаться к одной продуктовой линейке или ко всей организации.</w:t>
      </w:r>
    </w:p>
    <w:p w:rsidR="00F436CC" w:rsidRPr="0053625F" w:rsidRDefault="00C0152F" w:rsidP="00F436CC">
      <w:pPr>
        <w:rPr>
          <w:rFonts w:eastAsia="Times New Roman"/>
          <w:lang w:val="ru-RU"/>
          <w:rPrChange w:id="65" w:author="Denis Dorotenko" w:date="2020-02-10T13:00:00Z">
            <w:rPr>
              <w:rFonts w:eastAsia="Times New Roman"/>
            </w:rPr>
          </w:rPrChange>
        </w:rPr>
      </w:pPr>
    </w:p>
    <w:p w:rsidR="000A7504" w:rsidRPr="0053625F" w:rsidRDefault="003627FE" w:rsidP="000A7504">
      <w:pPr>
        <w:rPr>
          <w:rFonts w:eastAsia="Times New Roman"/>
          <w:lang w:val="ru-RU"/>
          <w:rPrChange w:id="66" w:author="Denis Dorotenko" w:date="2020-02-10T13:00:00Z">
            <w:rPr>
              <w:rFonts w:eastAsia="Times New Roman"/>
            </w:rPr>
          </w:rPrChange>
        </w:rPr>
      </w:pPr>
      <w:r w:rsidRPr="00344467">
        <w:rPr>
          <w:rFonts w:eastAsia="Times New Roman"/>
          <w:lang w:val="ru-RU"/>
        </w:rPr>
        <w:t>Это введение предоставляет конте</w:t>
      </w:r>
      <w:proofErr w:type="gramStart"/>
      <w:r w:rsidRPr="00344467">
        <w:rPr>
          <w:rFonts w:eastAsia="Times New Roman"/>
          <w:lang w:val="ru-RU"/>
        </w:rPr>
        <w:t>кст дл</w:t>
      </w:r>
      <w:proofErr w:type="gramEnd"/>
      <w:r w:rsidRPr="00344467">
        <w:rPr>
          <w:rFonts w:eastAsia="Times New Roman"/>
          <w:lang w:val="ru-RU"/>
        </w:rPr>
        <w:t>я всех потенциальных пользователей. Раздел 2 определяет ключевые термины, используемые в Спецификации. Раздел 3 определяет требования, которым должна удовлетворять Программа для достижения соответствия. Требование состоит из одного или нескольких Проверочных Материалов (</w:t>
      </w:r>
      <w:r w:rsidRPr="00344467">
        <w:rPr>
          <w:rFonts w:eastAsia="Times New Roman"/>
          <w:i/>
          <w:lang w:val="ru-RU"/>
        </w:rPr>
        <w:t>т. е.</w:t>
      </w:r>
      <w:r w:rsidRPr="00344467">
        <w:rPr>
          <w:rFonts w:eastAsia="Times New Roman"/>
          <w:lang w:val="ru-RU"/>
        </w:rPr>
        <w:t xml:space="preserve"> записей), которые должны быть </w:t>
      </w:r>
      <w:del w:id="67" w:author="Denis Dorotenko" w:date="2020-02-10T13:10:00Z">
        <w:r w:rsidRPr="00344467" w:rsidDel="000D5BD5">
          <w:rPr>
            <w:rFonts w:eastAsia="Times New Roman"/>
            <w:lang w:val="ru-RU"/>
          </w:rPr>
          <w:delText xml:space="preserve">изготовлены </w:delText>
        </w:r>
      </w:del>
      <w:ins w:id="68" w:author="Denis Dorotenko" w:date="2020-02-10T13:10:00Z">
        <w:r w:rsidR="000D5BD5">
          <w:rPr>
            <w:rFonts w:eastAsia="Times New Roman"/>
            <w:lang w:val="ru-RU"/>
          </w:rPr>
          <w:t xml:space="preserve">сделаны </w:t>
        </w:r>
      </w:ins>
      <w:r w:rsidRPr="00344467">
        <w:rPr>
          <w:rFonts w:eastAsia="Times New Roman"/>
          <w:lang w:val="ru-RU"/>
        </w:rPr>
        <w:t xml:space="preserve">для удовлетворения этого требования. Проверочные Материалы не обязаны публиковаться, хотя организация может предоставить их другим лицам, возможно, на условиях соглашения о неразглашении (NDA). </w:t>
      </w:r>
    </w:p>
    <w:p w:rsidR="000E4D77" w:rsidRPr="0053625F" w:rsidRDefault="00C0152F" w:rsidP="0014404C">
      <w:pPr>
        <w:rPr>
          <w:rFonts w:eastAsia="Times New Roman"/>
          <w:lang w:val="ru-RU"/>
          <w:rPrChange w:id="69" w:author="Denis Dorotenko" w:date="2020-02-10T13:00:00Z">
            <w:rPr>
              <w:rFonts w:eastAsia="Times New Roman"/>
            </w:rPr>
          </w:rPrChange>
        </w:rPr>
      </w:pPr>
    </w:p>
    <w:p w:rsidR="000A7504" w:rsidRPr="0053625F" w:rsidRDefault="003627FE" w:rsidP="000A7504">
      <w:pPr>
        <w:rPr>
          <w:lang w:val="ru-RU"/>
        </w:rPr>
      </w:pPr>
      <w:r w:rsidRPr="00344467">
        <w:rPr>
          <w:rFonts w:eastAsia="Times New Roman"/>
          <w:lang w:val="ru-RU"/>
        </w:rPr>
        <w:t>Спецификация разработана как открытая инициатива с обратной связью, полученной от более</w:t>
      </w:r>
      <w:proofErr w:type="gramStart"/>
      <w:ins w:id="70" w:author="Denis Dorotenko" w:date="2020-02-10T13:10:00Z">
        <w:r w:rsidR="000D5BD5">
          <w:rPr>
            <w:rFonts w:eastAsia="Times New Roman"/>
            <w:lang w:val="ru-RU"/>
          </w:rPr>
          <w:t>,</w:t>
        </w:r>
      </w:ins>
      <w:proofErr w:type="gramEnd"/>
      <w:r w:rsidRPr="00344467">
        <w:rPr>
          <w:rFonts w:eastAsia="Times New Roman"/>
          <w:lang w:val="ru-RU"/>
        </w:rPr>
        <w:t xml:space="preserve"> чем 150 участников. Понимание </w:t>
      </w:r>
      <w:del w:id="71" w:author="Denis Dorotenko" w:date="2020-02-10T13:10:00Z">
        <w:r w:rsidRPr="00344467" w:rsidDel="000D5BD5">
          <w:rPr>
            <w:rFonts w:eastAsia="Times New Roman"/>
            <w:lang w:val="ru-RU"/>
          </w:rPr>
          <w:delText xml:space="preserve">его </w:delText>
        </w:r>
      </w:del>
      <w:ins w:id="72" w:author="Denis Dorotenko" w:date="2020-02-10T13:10:00Z">
        <w:r w:rsidR="000D5BD5">
          <w:rPr>
            <w:rFonts w:eastAsia="Times New Roman"/>
            <w:lang w:val="ru-RU"/>
          </w:rPr>
          <w:t>ее</w:t>
        </w:r>
        <w:r w:rsidR="000D5BD5" w:rsidRPr="00344467">
          <w:rPr>
            <w:rFonts w:eastAsia="Times New Roman"/>
            <w:lang w:val="ru-RU"/>
          </w:rPr>
          <w:t xml:space="preserve"> </w:t>
        </w:r>
      </w:ins>
      <w:r w:rsidRPr="00344467">
        <w:rPr>
          <w:rFonts w:eastAsia="Times New Roman"/>
          <w:lang w:val="ru-RU"/>
        </w:rPr>
        <w:t xml:space="preserve">исторического развития можно получить, просмотрев </w:t>
      </w:r>
      <w:r w:rsidR="00C0152F">
        <w:fldChar w:fldCharType="begin"/>
      </w:r>
      <w:r w:rsidR="00C0152F" w:rsidRPr="002F32C7">
        <w:rPr>
          <w:lang w:val="ru-RU"/>
          <w:rPrChange w:id="73" w:author="Denis Dorotenko" w:date="2020-02-11T00:12:00Z">
            <w:rPr/>
          </w:rPrChange>
        </w:rPr>
        <w:instrText xml:space="preserve"> </w:instrText>
      </w:r>
      <w:r w:rsidR="00C0152F">
        <w:instrText>HYPERLINK</w:instrText>
      </w:r>
      <w:r w:rsidR="00C0152F" w:rsidRPr="002F32C7">
        <w:rPr>
          <w:lang w:val="ru-RU"/>
          <w:rPrChange w:id="74" w:author="Denis Dorotenko" w:date="2020-02-11T00:12:00Z">
            <w:rPr/>
          </w:rPrChange>
        </w:rPr>
        <w:instrText xml:space="preserve"> "</w:instrText>
      </w:r>
      <w:r w:rsidR="00C0152F">
        <w:instrText>https</w:instrText>
      </w:r>
      <w:r w:rsidR="00C0152F" w:rsidRPr="002F32C7">
        <w:rPr>
          <w:lang w:val="ru-RU"/>
          <w:rPrChange w:id="75" w:author="Denis Dorotenko" w:date="2020-02-11T00:12:00Z">
            <w:rPr/>
          </w:rPrChange>
        </w:rPr>
        <w:instrText>://</w:instrText>
      </w:r>
      <w:r w:rsidR="00C0152F">
        <w:instrText>lists</w:instrText>
      </w:r>
      <w:r w:rsidR="00C0152F" w:rsidRPr="002F32C7">
        <w:rPr>
          <w:lang w:val="ru-RU"/>
          <w:rPrChange w:id="76" w:author="Denis Dorotenko" w:date="2020-02-11T00:12:00Z">
            <w:rPr/>
          </w:rPrChange>
        </w:rPr>
        <w:instrText>.</w:instrText>
      </w:r>
      <w:r w:rsidR="00C0152F">
        <w:instrText>linuxfoundation</w:instrText>
      </w:r>
      <w:r w:rsidR="00C0152F" w:rsidRPr="002F32C7">
        <w:rPr>
          <w:lang w:val="ru-RU"/>
          <w:rPrChange w:id="77" w:author="Denis Dorotenko" w:date="2020-02-11T00:12:00Z">
            <w:rPr/>
          </w:rPrChange>
        </w:rPr>
        <w:instrText>.</w:instrText>
      </w:r>
      <w:r w:rsidR="00C0152F">
        <w:instrText>org</w:instrText>
      </w:r>
      <w:r w:rsidR="00C0152F" w:rsidRPr="002F32C7">
        <w:rPr>
          <w:lang w:val="ru-RU"/>
          <w:rPrChange w:id="78" w:author="Denis Dorotenko" w:date="2020-02-11T00:12:00Z">
            <w:rPr/>
          </w:rPrChange>
        </w:rPr>
        <w:instrText>/</w:instrText>
      </w:r>
      <w:r w:rsidR="00C0152F">
        <w:instrText>mailman</w:instrText>
      </w:r>
      <w:r w:rsidR="00C0152F" w:rsidRPr="002F32C7">
        <w:rPr>
          <w:lang w:val="ru-RU"/>
          <w:rPrChange w:id="79" w:author="Denis Dorotenko" w:date="2020-02-11T00:12:00Z">
            <w:rPr/>
          </w:rPrChange>
        </w:rPr>
        <w:instrText>/</w:instrText>
      </w:r>
      <w:r w:rsidR="00C0152F">
        <w:instrText>listinfo</w:instrText>
      </w:r>
      <w:r w:rsidR="00C0152F" w:rsidRPr="002F32C7">
        <w:rPr>
          <w:lang w:val="ru-RU"/>
          <w:rPrChange w:id="80" w:author="Denis Dorotenko" w:date="2020-02-11T00:12:00Z">
            <w:rPr/>
          </w:rPrChange>
        </w:rPr>
        <w:instrText>/</w:instrText>
      </w:r>
      <w:r w:rsidR="00C0152F">
        <w:instrText>opencha</w:instrText>
      </w:r>
      <w:r w:rsidR="00C0152F">
        <w:instrText>in</w:instrText>
      </w:r>
      <w:r w:rsidR="00C0152F" w:rsidRPr="002F32C7">
        <w:rPr>
          <w:lang w:val="ru-RU"/>
          <w:rPrChange w:id="81" w:author="Denis Dorotenko" w:date="2020-02-11T00:12:00Z">
            <w:rPr/>
          </w:rPrChange>
        </w:rPr>
        <w:instrText>-</w:instrText>
      </w:r>
      <w:r w:rsidR="00C0152F">
        <w:instrText>spec</w:instrText>
      </w:r>
      <w:r w:rsidR="00C0152F" w:rsidRPr="002F32C7">
        <w:rPr>
          <w:lang w:val="ru-RU"/>
          <w:rPrChange w:id="82" w:author="Denis Dorotenko" w:date="2020-02-11T00:12:00Z">
            <w:rPr/>
          </w:rPrChange>
        </w:rPr>
        <w:instrText xml:space="preserve">" </w:instrText>
      </w:r>
      <w:r w:rsidR="00C0152F">
        <w:fldChar w:fldCharType="separate"/>
      </w:r>
      <w:r w:rsidRPr="00344467">
        <w:rPr>
          <w:rStyle w:val="a4"/>
          <w:lang w:val="ru-RU"/>
        </w:rPr>
        <w:t xml:space="preserve">список рассылки </w:t>
      </w:r>
      <w:r w:rsidR="00C0152F">
        <w:rPr>
          <w:rStyle w:val="a4"/>
          <w:lang w:val="ru-RU"/>
        </w:rPr>
        <w:fldChar w:fldCharType="end"/>
      </w:r>
      <w:r w:rsidRPr="00344467">
        <w:rPr>
          <w:rFonts w:eastAsia="Times New Roman"/>
          <w:lang w:val="ru-RU"/>
        </w:rPr>
        <w:t xml:space="preserve">Спецификации и </w:t>
      </w:r>
      <w:r w:rsidR="00C0152F">
        <w:fldChar w:fldCharType="begin"/>
      </w:r>
      <w:r w:rsidR="00C0152F" w:rsidRPr="002F32C7">
        <w:rPr>
          <w:lang w:val="ru-RU"/>
          <w:rPrChange w:id="83" w:author="Denis Dorotenko" w:date="2020-02-11T00:12:00Z">
            <w:rPr/>
          </w:rPrChange>
        </w:rPr>
        <w:instrText xml:space="preserve"> </w:instrText>
      </w:r>
      <w:r w:rsidR="00C0152F">
        <w:instrText>HYPERLINK</w:instrText>
      </w:r>
      <w:r w:rsidR="00C0152F" w:rsidRPr="002F32C7">
        <w:rPr>
          <w:lang w:val="ru-RU"/>
          <w:rPrChange w:id="84" w:author="Denis Dorotenko" w:date="2020-02-11T00:12:00Z">
            <w:rPr/>
          </w:rPrChange>
        </w:rPr>
        <w:instrText xml:space="preserve"> "</w:instrText>
      </w:r>
      <w:r w:rsidR="00C0152F">
        <w:instrText>https</w:instrText>
      </w:r>
      <w:r w:rsidR="00C0152F" w:rsidRPr="002F32C7">
        <w:rPr>
          <w:lang w:val="ru-RU"/>
          <w:rPrChange w:id="85" w:author="Denis Dorotenko" w:date="2020-02-11T00:12:00Z">
            <w:rPr/>
          </w:rPrChange>
        </w:rPr>
        <w:instrText>://</w:instrText>
      </w:r>
      <w:r w:rsidR="00C0152F">
        <w:instrText>wiki</w:instrText>
      </w:r>
      <w:r w:rsidR="00C0152F" w:rsidRPr="002F32C7">
        <w:rPr>
          <w:lang w:val="ru-RU"/>
          <w:rPrChange w:id="86" w:author="Denis Dorotenko" w:date="2020-02-11T00:12:00Z">
            <w:rPr/>
          </w:rPrChange>
        </w:rPr>
        <w:instrText>.</w:instrText>
      </w:r>
      <w:r w:rsidR="00C0152F">
        <w:instrText>linuxfoundation</w:instrText>
      </w:r>
      <w:r w:rsidR="00C0152F" w:rsidRPr="002F32C7">
        <w:rPr>
          <w:lang w:val="ru-RU"/>
          <w:rPrChange w:id="87" w:author="Denis Dorotenko" w:date="2020-02-11T00:12:00Z">
            <w:rPr/>
          </w:rPrChange>
        </w:rPr>
        <w:instrText>.</w:instrText>
      </w:r>
      <w:r w:rsidR="00C0152F">
        <w:instrText>org</w:instrText>
      </w:r>
      <w:r w:rsidR="00C0152F" w:rsidRPr="002F32C7">
        <w:rPr>
          <w:lang w:val="ru-RU"/>
          <w:rPrChange w:id="88" w:author="Denis Dorotenko" w:date="2020-02-11T00:12:00Z">
            <w:rPr/>
          </w:rPrChange>
        </w:rPr>
        <w:instrText>/</w:instrText>
      </w:r>
      <w:r w:rsidR="00C0152F">
        <w:instrText>openchain</w:instrText>
      </w:r>
      <w:r w:rsidR="00C0152F" w:rsidRPr="002F32C7">
        <w:rPr>
          <w:lang w:val="ru-RU"/>
          <w:rPrChange w:id="89" w:author="Denis Dorotenko" w:date="2020-02-11T00:12:00Z">
            <w:rPr/>
          </w:rPrChange>
        </w:rPr>
        <w:instrText>/</w:instrText>
      </w:r>
      <w:r w:rsidR="00C0152F">
        <w:instrText>specification</w:instrText>
      </w:r>
      <w:r w:rsidR="00C0152F" w:rsidRPr="002F32C7">
        <w:rPr>
          <w:lang w:val="ru-RU"/>
          <w:rPrChange w:id="90" w:author="Denis Dorotenko" w:date="2020-02-11T00:12:00Z">
            <w:rPr/>
          </w:rPrChange>
        </w:rPr>
        <w:instrText>-</w:instrText>
      </w:r>
      <w:r w:rsidR="00C0152F">
        <w:instrText>questions</w:instrText>
      </w:r>
      <w:r w:rsidR="00C0152F" w:rsidRPr="002F32C7">
        <w:rPr>
          <w:lang w:val="ru-RU"/>
          <w:rPrChange w:id="91" w:author="Denis Dorotenko" w:date="2020-02-11T00:12:00Z">
            <w:rPr/>
          </w:rPrChange>
        </w:rPr>
        <w:instrText>-</w:instrText>
      </w:r>
      <w:r w:rsidR="00C0152F">
        <w:instrText>and</w:instrText>
      </w:r>
      <w:r w:rsidR="00C0152F" w:rsidRPr="002F32C7">
        <w:rPr>
          <w:lang w:val="ru-RU"/>
          <w:rPrChange w:id="92" w:author="Denis Dorotenko" w:date="2020-02-11T00:12:00Z">
            <w:rPr/>
          </w:rPrChange>
        </w:rPr>
        <w:instrText>-</w:instrText>
      </w:r>
      <w:r w:rsidR="00C0152F">
        <w:instrText>answers</w:instrText>
      </w:r>
      <w:r w:rsidR="00C0152F" w:rsidRPr="002F32C7">
        <w:rPr>
          <w:lang w:val="ru-RU"/>
          <w:rPrChange w:id="93" w:author="Denis Dorotenko" w:date="2020-02-11T00:12:00Z">
            <w:rPr/>
          </w:rPrChange>
        </w:rPr>
        <w:instrText xml:space="preserve">" </w:instrText>
      </w:r>
      <w:r w:rsidR="00C0152F">
        <w:fldChar w:fldCharType="separate"/>
      </w:r>
      <w:r w:rsidRPr="00344467">
        <w:rPr>
          <w:rStyle w:val="a4"/>
          <w:lang w:val="ru-RU"/>
        </w:rPr>
        <w:t>часто задаваемые вопросы</w:t>
      </w:r>
      <w:r w:rsidR="00C0152F">
        <w:rPr>
          <w:rStyle w:val="a4"/>
          <w:lang w:val="ru-RU"/>
        </w:rPr>
        <w:fldChar w:fldCharType="end"/>
      </w:r>
      <w:r w:rsidRPr="00344467">
        <w:rPr>
          <w:rFonts w:eastAsia="Times New Roman"/>
          <w:lang w:val="ru-RU"/>
        </w:rPr>
        <w:t xml:space="preserve"> (</w:t>
      </w:r>
      <w:proofErr w:type="spellStart"/>
      <w:r w:rsidRPr="00344467">
        <w:rPr>
          <w:rFonts w:eastAsia="Times New Roman"/>
          <w:lang w:val="ru-RU"/>
        </w:rPr>
        <w:t>FAQs</w:t>
      </w:r>
      <w:proofErr w:type="spellEnd"/>
      <w:r w:rsidRPr="00344467">
        <w:rPr>
          <w:rFonts w:eastAsia="Times New Roman"/>
          <w:lang w:val="ru-RU"/>
        </w:rPr>
        <w:t>).</w:t>
      </w:r>
    </w:p>
    <w:p w:rsidR="00223012" w:rsidRPr="0053625F" w:rsidRDefault="00C0152F" w:rsidP="0043796C">
      <w:pPr>
        <w:spacing w:before="60"/>
        <w:rPr>
          <w:lang w:val="ru-RU"/>
        </w:rPr>
      </w:pPr>
    </w:p>
    <w:p w:rsidR="00481CA6" w:rsidRPr="0053625F" w:rsidRDefault="00C0152F" w:rsidP="00724F9F">
      <w:pPr>
        <w:jc w:val="left"/>
        <w:rPr>
          <w:lang w:val="ru-RU"/>
        </w:rPr>
      </w:pPr>
      <w:bookmarkStart w:id="94" w:name="_Toc457078796"/>
    </w:p>
    <w:p w:rsidR="00F94886" w:rsidRPr="0053625F" w:rsidRDefault="00C0152F" w:rsidP="003D7900">
      <w:pPr>
        <w:rPr>
          <w:lang w:val="ru-RU"/>
        </w:rPr>
      </w:pPr>
    </w:p>
    <w:p w:rsidR="002024A2" w:rsidRPr="0053625F" w:rsidRDefault="003627FE">
      <w:pPr>
        <w:spacing w:after="200" w:line="276" w:lineRule="auto"/>
        <w:jc w:val="left"/>
        <w:rPr>
          <w:lang w:val="ru-RU"/>
        </w:rPr>
      </w:pPr>
      <w:r w:rsidRPr="0053625F">
        <w:rPr>
          <w:lang w:val="ru-RU"/>
        </w:rPr>
        <w:br w:type="page"/>
      </w:r>
    </w:p>
    <w:p w:rsidR="000C07E6" w:rsidRPr="0053625F" w:rsidRDefault="00C0152F" w:rsidP="003D7900">
      <w:pPr>
        <w:rPr>
          <w:lang w:val="ru-RU"/>
        </w:rPr>
      </w:pPr>
    </w:p>
    <w:p w:rsidR="002821C1" w:rsidRDefault="003627FE" w:rsidP="00AE572C">
      <w:pPr>
        <w:pStyle w:val="1"/>
        <w:numPr>
          <w:ilvl w:val="0"/>
          <w:numId w:val="25"/>
        </w:numPr>
        <w:spacing w:before="60"/>
      </w:pPr>
      <w:bookmarkStart w:id="95" w:name="_Toc256000001"/>
      <w:bookmarkStart w:id="96" w:name="_Toc5054408"/>
      <w:r w:rsidRPr="00661E9D">
        <w:rPr>
          <w:lang w:val="ru-RU"/>
        </w:rPr>
        <w:t>Определения</w:t>
      </w:r>
      <w:bookmarkEnd w:id="94"/>
      <w:bookmarkEnd w:id="95"/>
      <w:bookmarkEnd w:id="96"/>
    </w:p>
    <w:p w:rsidR="00885A48" w:rsidRPr="00885A48" w:rsidRDefault="00C0152F" w:rsidP="0043796C">
      <w:pPr>
        <w:spacing w:before="60"/>
        <w:rPr>
          <w:sz w:val="2"/>
        </w:rPr>
      </w:pPr>
    </w:p>
    <w:p w:rsidR="00713A0A" w:rsidRPr="0053625F" w:rsidRDefault="003627FE" w:rsidP="0043796C">
      <w:pPr>
        <w:spacing w:before="60"/>
        <w:rPr>
          <w:lang w:val="ru-RU"/>
          <w:rPrChange w:id="97" w:author="Denis Dorotenko" w:date="2020-02-10T13:00:00Z">
            <w:rPr/>
          </w:rPrChange>
        </w:rPr>
      </w:pPr>
      <w:r w:rsidRPr="00344467">
        <w:rPr>
          <w:b/>
          <w:lang w:val="ru-RU"/>
        </w:rPr>
        <w:t>"Артефакты соответствия" -</w:t>
      </w:r>
      <w:r w:rsidRPr="00344467">
        <w:rPr>
          <w:lang w:val="ru-RU"/>
        </w:rPr>
        <w:t xml:space="preserve"> набор артефактов, которые представляют собой результат Программы для Предоставленного программного обеспечения. Набор может включать (</w:t>
      </w:r>
      <w:proofErr w:type="gramStart"/>
      <w:r w:rsidRPr="00344467">
        <w:rPr>
          <w:lang w:val="ru-RU"/>
        </w:rPr>
        <w:t>но</w:t>
      </w:r>
      <w:proofErr w:type="gramEnd"/>
      <w:r w:rsidRPr="00344467">
        <w:rPr>
          <w:lang w:val="ru-RU"/>
        </w:rPr>
        <w:t xml:space="preserve"> не ограничиваясь указанным) одно или несколько из следующего: исходный код, уведомления атрибуции, уведомления об авторских правах, копии текстов лицензий, уведомления об изменениях (модификациях), письменные оферты, список Открытых компонентов и документы SPDX.</w:t>
      </w:r>
    </w:p>
    <w:p w:rsidR="00B46970" w:rsidRPr="0053625F" w:rsidRDefault="00C0152F" w:rsidP="002C1647">
      <w:pPr>
        <w:rPr>
          <w:lang w:val="ru-RU"/>
          <w:rPrChange w:id="98" w:author="Denis Dorotenko" w:date="2020-02-10T13:00:00Z">
            <w:rPr/>
          </w:rPrChange>
        </w:rPr>
      </w:pPr>
    </w:p>
    <w:p w:rsidR="002C1647" w:rsidRPr="0053625F" w:rsidRDefault="003627FE" w:rsidP="002C1647">
      <w:pPr>
        <w:rPr>
          <w:lang w:val="ru-RU"/>
          <w:rPrChange w:id="99" w:author="Denis Dorotenko" w:date="2020-02-10T13:00:00Z">
            <w:rPr/>
          </w:rPrChange>
        </w:rPr>
      </w:pPr>
      <w:r w:rsidRPr="00344467">
        <w:rPr>
          <w:b/>
          <w:lang w:val="ru-RU"/>
        </w:rPr>
        <w:t>"Идентифицированные лицензии"</w:t>
      </w:r>
      <w:r w:rsidRPr="00344467">
        <w:rPr>
          <w:lang w:val="ru-RU"/>
        </w:rPr>
        <w:t xml:space="preserve"> - набор Открытых лицензий, идентифицированны</w:t>
      </w:r>
      <w:ins w:id="100" w:author="Denis Dorotenko" w:date="2020-02-10T13:12:00Z">
        <w:r w:rsidR="000D5BD5">
          <w:rPr>
            <w:lang w:val="ru-RU"/>
          </w:rPr>
          <w:t>х</w:t>
        </w:r>
      </w:ins>
      <w:del w:id="101" w:author="Denis Dorotenko" w:date="2020-02-10T13:12:00Z">
        <w:r w:rsidRPr="00344467" w:rsidDel="000D5BD5">
          <w:rPr>
            <w:lang w:val="ru-RU"/>
          </w:rPr>
          <w:delText>й</w:delText>
        </w:r>
      </w:del>
      <w:r w:rsidRPr="00344467">
        <w:rPr>
          <w:lang w:val="ru-RU"/>
        </w:rPr>
        <w:t xml:space="preserve"> в результате применения соответствующего метода идентификации Открытых компонентов, из которых состоит Предоставленное программное обеспечение.</w:t>
      </w:r>
    </w:p>
    <w:p w:rsidR="00F94886" w:rsidRPr="0053625F" w:rsidRDefault="00C0152F" w:rsidP="002C1647">
      <w:pPr>
        <w:rPr>
          <w:lang w:val="ru-RU"/>
          <w:rPrChange w:id="102" w:author="Denis Dorotenko" w:date="2020-02-10T13:00:00Z">
            <w:rPr/>
          </w:rPrChange>
        </w:rPr>
      </w:pPr>
    </w:p>
    <w:p w:rsidR="00443BD6" w:rsidRPr="0053625F" w:rsidRDefault="003627FE" w:rsidP="00443BD6">
      <w:pPr>
        <w:rPr>
          <w:lang w:val="ru-RU"/>
          <w:rPrChange w:id="103" w:author="Denis Dorotenko" w:date="2020-02-10T13:00:00Z">
            <w:rPr/>
          </w:rPrChange>
        </w:rPr>
      </w:pPr>
      <w:r w:rsidRPr="00344467">
        <w:rPr>
          <w:lang w:val="ru-RU"/>
        </w:rPr>
        <w:t>"</w:t>
      </w:r>
      <w:proofErr w:type="spellStart"/>
      <w:proofErr w:type="gramStart"/>
      <w:r w:rsidRPr="00344467">
        <w:rPr>
          <w:b/>
          <w:lang w:val="ru-RU"/>
        </w:rPr>
        <w:t>C</w:t>
      </w:r>
      <w:proofErr w:type="gramEnd"/>
      <w:r w:rsidRPr="00344467">
        <w:rPr>
          <w:b/>
          <w:lang w:val="ru-RU"/>
        </w:rPr>
        <w:t>оответствующая</w:t>
      </w:r>
      <w:proofErr w:type="spellEnd"/>
      <w:r w:rsidRPr="00344467">
        <w:rPr>
          <w:b/>
          <w:lang w:val="ru-RU"/>
        </w:rPr>
        <w:t xml:space="preserve"> </w:t>
      </w:r>
      <w:proofErr w:type="spellStart"/>
      <w:r w:rsidRPr="00344467">
        <w:rPr>
          <w:b/>
          <w:lang w:val="ru-RU"/>
        </w:rPr>
        <w:t>OpenChain</w:t>
      </w:r>
      <w:proofErr w:type="spellEnd"/>
      <w:r w:rsidRPr="00344467">
        <w:rPr>
          <w:lang w:val="ru-RU"/>
        </w:rPr>
        <w:t>" - это Программа, которая удовлетворяет всем требованиям данной спецификации.</w:t>
      </w:r>
    </w:p>
    <w:p w:rsidR="003E05D8" w:rsidRPr="0053625F" w:rsidRDefault="00C0152F" w:rsidP="00443BD6">
      <w:pPr>
        <w:rPr>
          <w:lang w:val="ru-RU"/>
          <w:rPrChange w:id="104" w:author="Denis Dorotenko" w:date="2020-02-10T13:00:00Z">
            <w:rPr/>
          </w:rPrChange>
        </w:rPr>
      </w:pPr>
    </w:p>
    <w:p w:rsidR="003E05D8" w:rsidRPr="0053625F" w:rsidRDefault="003627FE" w:rsidP="002718B9">
      <w:pPr>
        <w:rPr>
          <w:lang w:val="ru-RU"/>
          <w:rPrChange w:id="105" w:author="Denis Dorotenko" w:date="2020-02-10T13:00:00Z">
            <w:rPr/>
          </w:rPrChange>
        </w:rPr>
      </w:pPr>
      <w:r w:rsidRPr="00344467">
        <w:rPr>
          <w:b/>
          <w:lang w:val="ru-RU"/>
        </w:rPr>
        <w:t>"Открытый исходный код"</w:t>
      </w:r>
      <w:r w:rsidRPr="00661E9D">
        <w:rPr>
          <w:lang w:val="ru-RU"/>
        </w:rPr>
        <w:t xml:space="preserve"> - программное обеспечение, в отношении которого применяется одна или более лицензий, удовлетворяющи</w:t>
      </w:r>
      <w:ins w:id="106" w:author="Denis Dorotenko" w:date="2020-02-10T13:12:00Z">
        <w:r w:rsidR="000D5BD5">
          <w:rPr>
            <w:lang w:val="ru-RU"/>
          </w:rPr>
          <w:t>х</w:t>
        </w:r>
      </w:ins>
      <w:del w:id="107" w:author="Denis Dorotenko" w:date="2020-02-10T13:12:00Z">
        <w:r w:rsidRPr="00661E9D" w:rsidDel="000D5BD5">
          <w:rPr>
            <w:lang w:val="ru-RU"/>
          </w:rPr>
          <w:delText>е</w:delText>
        </w:r>
      </w:del>
      <w:r w:rsidRPr="00661E9D">
        <w:rPr>
          <w:lang w:val="ru-RU"/>
        </w:rPr>
        <w:t xml:space="preserve"> определению </w:t>
      </w:r>
      <w:ins w:id="108" w:author="Denis Dorotenko" w:date="2020-02-10T13:13:00Z">
        <w:r w:rsidR="000D5BD5">
          <w:rPr>
            <w:lang w:val="ru-RU"/>
          </w:rPr>
          <w:t>"</w:t>
        </w:r>
      </w:ins>
      <w:r w:rsidRPr="00661E9D">
        <w:rPr>
          <w:lang w:val="ru-RU"/>
        </w:rPr>
        <w:t>Открытый исходный код</w:t>
      </w:r>
      <w:ins w:id="109" w:author="Denis Dorotenko" w:date="2020-02-10T13:13:00Z">
        <w:r w:rsidR="000D5BD5">
          <w:rPr>
            <w:lang w:val="ru-RU"/>
          </w:rPr>
          <w:t>"</w:t>
        </w:r>
      </w:ins>
      <w:r w:rsidRPr="00661E9D">
        <w:rPr>
          <w:lang w:val="ru-RU"/>
        </w:rPr>
        <w:t xml:space="preserve"> (Open Source Definition), опубликованному проектом Open Source Initiative (OpenSource.org), или определению </w:t>
      </w:r>
      <w:ins w:id="110" w:author="Denis Dorotenko" w:date="2020-02-10T13:13:00Z">
        <w:r w:rsidR="000D5BD5">
          <w:rPr>
            <w:lang w:val="ru-RU"/>
          </w:rPr>
          <w:t>"</w:t>
        </w:r>
      </w:ins>
      <w:r w:rsidRPr="00661E9D">
        <w:rPr>
          <w:lang w:val="ru-RU"/>
        </w:rPr>
        <w:t>Свободное программное обеспечение</w:t>
      </w:r>
      <w:ins w:id="111" w:author="Denis Dorotenko" w:date="2020-02-10T13:13:00Z">
        <w:r w:rsidR="000D5BD5">
          <w:rPr>
            <w:lang w:val="ru-RU"/>
          </w:rPr>
          <w:t>"</w:t>
        </w:r>
      </w:ins>
      <w:r w:rsidRPr="00661E9D">
        <w:rPr>
          <w:lang w:val="ru-RU"/>
        </w:rPr>
        <w:t xml:space="preserve"> (опубликованному </w:t>
      </w:r>
      <w:del w:id="112" w:author="Denis Dorotenko" w:date="2020-02-10T13:13:00Z">
        <w:r w:rsidRPr="00661E9D" w:rsidDel="000D5BD5">
          <w:rPr>
            <w:lang w:val="ru-RU"/>
          </w:rPr>
          <w:delText>Ф</w:delText>
        </w:r>
      </w:del>
      <w:ins w:id="113" w:author="Denis Dorotenko" w:date="2020-02-10T13:13:00Z">
        <w:r w:rsidR="000D5BD5">
          <w:rPr>
            <w:lang w:val="ru-RU"/>
          </w:rPr>
          <w:t>ф</w:t>
        </w:r>
      </w:ins>
      <w:r w:rsidRPr="00661E9D">
        <w:rPr>
          <w:lang w:val="ru-RU"/>
        </w:rPr>
        <w:t xml:space="preserve">ондом </w:t>
      </w:r>
      <w:proofErr w:type="spellStart"/>
      <w:r w:rsidRPr="00661E9D">
        <w:rPr>
          <w:lang w:val="ru-RU"/>
        </w:rPr>
        <w:t>Free</w:t>
      </w:r>
      <w:proofErr w:type="spellEnd"/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Software</w:t>
      </w:r>
      <w:proofErr w:type="spellEnd"/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Foundation</w:t>
      </w:r>
      <w:proofErr w:type="spellEnd"/>
      <w:r w:rsidRPr="00661E9D">
        <w:rPr>
          <w:lang w:val="ru-RU"/>
        </w:rPr>
        <w:t>) или подобной лицензией.</w:t>
      </w:r>
    </w:p>
    <w:p w:rsidR="003E05D8" w:rsidRPr="0053625F" w:rsidRDefault="00C0152F" w:rsidP="002718B9">
      <w:pPr>
        <w:rPr>
          <w:lang w:val="ru-RU"/>
          <w:rPrChange w:id="114" w:author="Denis Dorotenko" w:date="2020-02-10T13:00:00Z">
            <w:rPr/>
          </w:rPrChange>
        </w:rPr>
      </w:pPr>
    </w:p>
    <w:p w:rsidR="003E05D8" w:rsidRPr="0053625F" w:rsidRDefault="003627FE" w:rsidP="003E05D8">
      <w:pPr>
        <w:spacing w:before="60"/>
        <w:rPr>
          <w:lang w:val="ru-RU"/>
          <w:rPrChange w:id="115" w:author="Denis Dorotenko" w:date="2020-02-10T13:00:00Z">
            <w:rPr/>
          </w:rPrChange>
        </w:rPr>
      </w:pPr>
      <w:r w:rsidRPr="00344467">
        <w:rPr>
          <w:lang w:val="ru-RU"/>
        </w:rPr>
        <w:t>"</w:t>
      </w:r>
      <w:r w:rsidRPr="00344467">
        <w:rPr>
          <w:b/>
          <w:lang w:val="ru-RU"/>
        </w:rPr>
        <w:t>Программа</w:t>
      </w:r>
      <w:r w:rsidRPr="00344467">
        <w:rPr>
          <w:lang w:val="ru-RU"/>
        </w:rPr>
        <w:t xml:space="preserve">" – совокупность политик, процессов и персонала, которые управляют деятельностью организации по соблюдению требований Открытых лицензий. </w:t>
      </w:r>
    </w:p>
    <w:p w:rsidR="00F94886" w:rsidRPr="0053625F" w:rsidRDefault="00C0152F" w:rsidP="00443BD6">
      <w:pPr>
        <w:rPr>
          <w:b/>
          <w:lang w:val="ru-RU"/>
          <w:rPrChange w:id="116" w:author="Denis Dorotenko" w:date="2020-02-10T13:00:00Z">
            <w:rPr>
              <w:b/>
            </w:rPr>
          </w:rPrChange>
        </w:rPr>
      </w:pPr>
    </w:p>
    <w:p w:rsidR="00443BD6" w:rsidRPr="0053625F" w:rsidRDefault="003627FE" w:rsidP="00443BD6">
      <w:pPr>
        <w:rPr>
          <w:lang w:val="ru-RU"/>
          <w:rPrChange w:id="117" w:author="Denis Dorotenko" w:date="2020-02-10T13:00:00Z">
            <w:rPr/>
          </w:rPrChange>
        </w:rPr>
      </w:pPr>
      <w:r>
        <w:rPr>
          <w:b/>
          <w:lang w:val="ru-RU"/>
        </w:rPr>
        <w:t xml:space="preserve">"Персонал по программному </w:t>
      </w:r>
      <w:proofErr w:type="gramStart"/>
      <w:r>
        <w:rPr>
          <w:b/>
          <w:lang w:val="ru-RU"/>
        </w:rPr>
        <w:t>об</w:t>
      </w:r>
      <w:ins w:id="118" w:author="Denis Dorotenko" w:date="2020-02-10T13:14:00Z">
        <w:r w:rsidR="000D5BD5">
          <w:rPr>
            <w:b/>
            <w:lang w:val="ru-RU"/>
          </w:rPr>
          <w:t>е</w:t>
        </w:r>
      </w:ins>
      <w:proofErr w:type="gramEnd"/>
      <w:del w:id="119" w:author="Denis Dorotenko" w:date="2020-02-10T13:14:00Z">
        <w:r w:rsidDel="000D5BD5">
          <w:rPr>
            <w:b/>
            <w:lang w:val="ru-RU"/>
          </w:rPr>
          <w:delText>у</w:delText>
        </w:r>
      </w:del>
      <w:r>
        <w:rPr>
          <w:b/>
          <w:lang w:val="ru-RU"/>
        </w:rPr>
        <w:t>спечению"</w:t>
      </w:r>
      <w:r w:rsidRPr="00661E9D">
        <w:rPr>
          <w:lang w:val="ru-RU"/>
        </w:rPr>
        <w:t xml:space="preserve"> - любой сотрудник или подрядчик организации, который определяет, способствует или несет ответственность за подготовку </w:t>
      </w:r>
      <w:del w:id="120" w:author="Denis Dorotenko" w:date="2020-02-10T13:14:00Z">
        <w:r w:rsidRPr="00661E9D" w:rsidDel="000D5BD5">
          <w:rPr>
            <w:lang w:val="ru-RU"/>
          </w:rPr>
          <w:delText xml:space="preserve">Прилагаемого </w:delText>
        </w:r>
      </w:del>
      <w:ins w:id="121" w:author="Denis Dorotenko" w:date="2020-02-10T13:14:00Z">
        <w:r w:rsidR="000D5BD5">
          <w:rPr>
            <w:lang w:val="ru-RU"/>
          </w:rPr>
          <w:t>Предоставленного</w:t>
        </w:r>
        <w:r w:rsidR="000D5BD5" w:rsidRPr="00661E9D">
          <w:rPr>
            <w:lang w:val="ru-RU"/>
          </w:rPr>
          <w:t xml:space="preserve"> </w:t>
        </w:r>
      </w:ins>
      <w:r w:rsidRPr="00661E9D">
        <w:rPr>
          <w:lang w:val="ru-RU"/>
        </w:rPr>
        <w:t xml:space="preserve">программного обеспечения. В зависимости от организации, </w:t>
      </w:r>
      <w:del w:id="122" w:author="Denis Dorotenko" w:date="2020-02-10T13:15:00Z">
        <w:r w:rsidRPr="00661E9D" w:rsidDel="000D5BD5">
          <w:rPr>
            <w:lang w:val="ru-RU"/>
          </w:rPr>
          <w:delText xml:space="preserve">которые </w:delText>
        </w:r>
      </w:del>
      <w:r w:rsidRPr="00661E9D">
        <w:rPr>
          <w:lang w:val="ru-RU"/>
        </w:rPr>
        <w:t xml:space="preserve">может включать </w:t>
      </w:r>
      <w:ins w:id="123" w:author="Denis Dorotenko" w:date="2020-02-10T13:15:00Z">
        <w:r w:rsidR="000D5BD5">
          <w:rPr>
            <w:lang w:val="ru-RU"/>
          </w:rPr>
          <w:t xml:space="preserve">в свои ряды </w:t>
        </w:r>
      </w:ins>
      <w:r w:rsidRPr="00661E9D">
        <w:rPr>
          <w:lang w:val="ru-RU"/>
        </w:rPr>
        <w:t>(</w:t>
      </w:r>
      <w:proofErr w:type="gramStart"/>
      <w:r w:rsidRPr="00661E9D">
        <w:rPr>
          <w:lang w:val="ru-RU"/>
        </w:rPr>
        <w:t>но</w:t>
      </w:r>
      <w:proofErr w:type="gramEnd"/>
      <w:r w:rsidRPr="00661E9D">
        <w:rPr>
          <w:lang w:val="ru-RU"/>
        </w:rPr>
        <w:t xml:space="preserve"> не ограничиваясь указанным) разработчиков программного обеспечения, инженеров, ответственных за выпуск релизов, </w:t>
      </w:r>
      <w:r w:rsidRPr="002F32C7">
        <w:rPr>
          <w:lang w:val="ru-RU"/>
        </w:rPr>
        <w:t xml:space="preserve">инженеров по качеству, </w:t>
      </w:r>
      <w:ins w:id="124" w:author="Denis Dorotenko" w:date="2020-02-11T00:16:00Z">
        <w:r w:rsidR="002F32C7" w:rsidRPr="002F32C7">
          <w:rPr>
            <w:lang w:val="ru-RU"/>
            <w:rPrChange w:id="125" w:author="Denis Dorotenko" w:date="2020-02-11T00:17:00Z">
              <w:rPr>
                <w:highlight w:val="yellow"/>
                <w:lang w:val="ru-RU"/>
              </w:rPr>
            </w:rPrChange>
          </w:rPr>
          <w:t xml:space="preserve">менеджеров по </w:t>
        </w:r>
      </w:ins>
      <w:r w:rsidRPr="002F32C7">
        <w:rPr>
          <w:lang w:val="ru-RU"/>
        </w:rPr>
        <w:t>маркетингу и управлению продуктами</w:t>
      </w:r>
      <w:r w:rsidRPr="002F32C7">
        <w:rPr>
          <w:lang w:val="ru-RU"/>
          <w:rPrChange w:id="126" w:author="Denis Dorotenko" w:date="2020-02-11T00:17:00Z">
            <w:rPr>
              <w:lang w:val="ru-RU"/>
            </w:rPr>
          </w:rPrChange>
        </w:rPr>
        <w:t>.</w:t>
      </w:r>
    </w:p>
    <w:p w:rsidR="00F94886" w:rsidRPr="0053625F" w:rsidRDefault="00C0152F" w:rsidP="00443BD6">
      <w:pPr>
        <w:rPr>
          <w:lang w:val="ru-RU"/>
          <w:rPrChange w:id="127" w:author="Denis Dorotenko" w:date="2020-02-10T13:00:00Z">
            <w:rPr/>
          </w:rPrChange>
        </w:rPr>
      </w:pPr>
    </w:p>
    <w:p w:rsidR="00443BD6" w:rsidRPr="0053625F" w:rsidRDefault="003627FE" w:rsidP="002C1647">
      <w:pPr>
        <w:rPr>
          <w:lang w:val="ru-RU"/>
          <w:rPrChange w:id="128" w:author="Denis Dorotenko" w:date="2020-02-10T13:00:00Z">
            <w:rPr/>
          </w:rPrChange>
        </w:rPr>
      </w:pPr>
      <w:r>
        <w:rPr>
          <w:b/>
          <w:lang w:val="ru-RU"/>
        </w:rPr>
        <w:t>"SPDX"</w:t>
      </w:r>
      <w:r w:rsidRPr="00661E9D">
        <w:rPr>
          <w:lang w:val="ru-RU"/>
        </w:rPr>
        <w:t xml:space="preserve"> </w:t>
      </w:r>
      <w:del w:id="129" w:author="Denis Dorotenko" w:date="2020-02-11T00:15:00Z">
        <w:r w:rsidRPr="00661E9D" w:rsidDel="002F32C7">
          <w:rPr>
            <w:lang w:val="ru-RU"/>
          </w:rPr>
          <w:delText>-</w:delText>
        </w:r>
      </w:del>
      <w:ins w:id="130" w:author="Denis Dorotenko" w:date="2020-02-11T00:15:00Z">
        <w:r w:rsidR="002F32C7">
          <w:rPr>
            <w:lang w:val="ru-RU"/>
          </w:rPr>
          <w:t>–</w:t>
        </w:r>
      </w:ins>
      <w:r w:rsidRPr="00661E9D">
        <w:rPr>
          <w:lang w:val="ru-RU"/>
        </w:rPr>
        <w:t xml:space="preserve"> </w:t>
      </w:r>
      <w:ins w:id="131" w:author="Denis Dorotenko" w:date="2020-02-11T00:15:00Z">
        <w:r w:rsidR="002F32C7">
          <w:rPr>
            <w:lang w:val="ru-RU"/>
          </w:rPr>
          <w:t xml:space="preserve">формат </w:t>
        </w:r>
      </w:ins>
      <w:r w:rsidRPr="002F32C7">
        <w:rPr>
          <w:lang w:val="ru-RU"/>
        </w:rPr>
        <w:t>стандарт</w:t>
      </w:r>
      <w:ins w:id="132" w:author="Denis Dorotenko" w:date="2020-02-11T00:15:00Z">
        <w:r w:rsidR="002F32C7" w:rsidRPr="002F32C7">
          <w:rPr>
            <w:lang w:val="ru-RU"/>
            <w:rPrChange w:id="133" w:author="Denis Dorotenko" w:date="2020-02-11T00:15:00Z">
              <w:rPr>
                <w:highlight w:val="yellow"/>
                <w:lang w:val="ru-RU"/>
              </w:rPr>
            </w:rPrChange>
          </w:rPr>
          <w:t>а</w:t>
        </w:r>
      </w:ins>
      <w:del w:id="134" w:author="Denis Dorotenko" w:date="2020-02-11T00:15:00Z">
        <w:r w:rsidRPr="002F32C7" w:rsidDel="002F32C7">
          <w:rPr>
            <w:lang w:val="ru-RU"/>
          </w:rPr>
          <w:delText xml:space="preserve"> </w:delText>
        </w:r>
        <w:r w:rsidRPr="000D5BD5" w:rsidDel="002F32C7">
          <w:rPr>
            <w:highlight w:val="yellow"/>
            <w:lang w:val="ru-RU"/>
            <w:rPrChange w:id="135" w:author="Denis Dorotenko" w:date="2020-02-10T13:16:00Z">
              <w:rPr>
                <w:lang w:val="ru-RU"/>
              </w:rPr>
            </w:rPrChange>
          </w:rPr>
          <w:delText>формата</w:delText>
        </w:r>
      </w:del>
      <w:r w:rsidRPr="00661E9D">
        <w:rPr>
          <w:lang w:val="ru-RU"/>
        </w:rPr>
        <w:t>, созданный рабочей группой SPDX (Software Package Data Exchange) фонда Linux Foundation для обмена информацией о лицензии и авторских правах на предоставленный программный пакет. Описание спецификации SPDX можно найти на www.spdx.org.</w:t>
      </w:r>
    </w:p>
    <w:p w:rsidR="00F94886" w:rsidRPr="0053625F" w:rsidRDefault="00C0152F" w:rsidP="002C1647">
      <w:pPr>
        <w:rPr>
          <w:lang w:val="ru-RU"/>
          <w:rPrChange w:id="136" w:author="Denis Dorotenko" w:date="2020-02-10T13:00:00Z">
            <w:rPr/>
          </w:rPrChange>
        </w:rPr>
      </w:pPr>
    </w:p>
    <w:p w:rsidR="002C1647" w:rsidRPr="0053625F" w:rsidRDefault="003627FE" w:rsidP="002D6A3C">
      <w:pPr>
        <w:rPr>
          <w:lang w:val="ru-RU"/>
          <w:rPrChange w:id="137" w:author="Denis Dorotenko" w:date="2020-02-10T13:00:00Z">
            <w:rPr/>
          </w:rPrChange>
        </w:rPr>
      </w:pPr>
      <w:r>
        <w:rPr>
          <w:b/>
          <w:lang w:val="ru-RU"/>
        </w:rPr>
        <w:t>"Предоставленное программное обеспечение"</w:t>
      </w:r>
      <w:r w:rsidRPr="001320CC">
        <w:rPr>
          <w:lang w:val="ru-RU"/>
        </w:rPr>
        <w:t xml:space="preserve"> - программное обеспечение, которое организация распространяет среди третьих лиц (</w:t>
      </w:r>
      <w:r w:rsidRPr="002718B9">
        <w:rPr>
          <w:i/>
          <w:lang w:val="ru-RU"/>
        </w:rPr>
        <w:t>например</w:t>
      </w:r>
      <w:r w:rsidRPr="001320CC">
        <w:rPr>
          <w:lang w:val="ru-RU"/>
        </w:rPr>
        <w:t>, других организаций или физических лиц).</w:t>
      </w:r>
    </w:p>
    <w:p w:rsidR="00F94886" w:rsidRPr="0053625F" w:rsidRDefault="00C0152F" w:rsidP="002C1647">
      <w:pPr>
        <w:rPr>
          <w:lang w:val="ru-RU"/>
          <w:rPrChange w:id="138" w:author="Denis Dorotenko" w:date="2020-02-10T13:00:00Z">
            <w:rPr/>
          </w:rPrChange>
        </w:rPr>
      </w:pPr>
    </w:p>
    <w:p w:rsidR="00443BD6" w:rsidRPr="0053625F" w:rsidRDefault="003627FE" w:rsidP="00443BD6">
      <w:pPr>
        <w:rPr>
          <w:lang w:val="ru-RU"/>
          <w:rPrChange w:id="139" w:author="Denis Dorotenko" w:date="2020-02-10T13:00:00Z">
            <w:rPr/>
          </w:rPrChange>
        </w:rPr>
      </w:pPr>
      <w:r>
        <w:rPr>
          <w:b/>
          <w:lang w:val="ru-RU"/>
        </w:rPr>
        <w:t xml:space="preserve">"Проверочные материалы" </w:t>
      </w:r>
      <w:r w:rsidRPr="00661E9D">
        <w:rPr>
          <w:lang w:val="ru-RU"/>
        </w:rPr>
        <w:t>- материалы, которые демонстрируют, что данное требование выполнено.</w:t>
      </w:r>
    </w:p>
    <w:p w:rsidR="00443BD6" w:rsidRPr="0053625F" w:rsidRDefault="00C0152F" w:rsidP="002C1647">
      <w:pPr>
        <w:rPr>
          <w:lang w:val="ru-RU"/>
          <w:rPrChange w:id="140" w:author="Denis Dorotenko" w:date="2020-02-10T13:00:00Z">
            <w:rPr/>
          </w:rPrChange>
        </w:rPr>
      </w:pPr>
    </w:p>
    <w:p w:rsidR="00C9780D" w:rsidRPr="0053625F" w:rsidRDefault="00C0152F" w:rsidP="002C1647">
      <w:pPr>
        <w:rPr>
          <w:lang w:val="ru-RU"/>
          <w:rPrChange w:id="141" w:author="Denis Dorotenko" w:date="2020-02-10T13:00:00Z">
            <w:rPr/>
          </w:rPrChange>
        </w:rPr>
      </w:pPr>
    </w:p>
    <w:p w:rsidR="00D66241" w:rsidRPr="0053625F" w:rsidRDefault="003627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  <w:rPrChange w:id="142" w:author="Denis Dorotenko" w:date="2020-02-10T13:00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</w:pPr>
      <w:r w:rsidRPr="0053625F">
        <w:rPr>
          <w:lang w:val="ru-RU"/>
          <w:rPrChange w:id="143" w:author="Denis Dorotenko" w:date="2020-02-10T13:00:00Z">
            <w:rPr/>
          </w:rPrChange>
        </w:rPr>
        <w:br w:type="page"/>
      </w:r>
    </w:p>
    <w:p w:rsidR="00C7360B" w:rsidRPr="002F32C7" w:rsidRDefault="003627FE" w:rsidP="00AE572C">
      <w:pPr>
        <w:pStyle w:val="1"/>
        <w:numPr>
          <w:ilvl w:val="0"/>
          <w:numId w:val="25"/>
        </w:numPr>
        <w:rPr>
          <w:rPrChange w:id="144" w:author="Denis Dorotenko" w:date="2020-02-11T00:17:00Z">
            <w:rPr/>
          </w:rPrChange>
        </w:rPr>
      </w:pPr>
      <w:bookmarkStart w:id="145" w:name="_Toc256000002"/>
      <w:bookmarkStart w:id="146" w:name="_Toc457078797"/>
      <w:bookmarkStart w:id="147" w:name="_Toc5054409"/>
      <w:r w:rsidRPr="002F32C7">
        <w:rPr>
          <w:lang w:val="ru-RU"/>
        </w:rPr>
        <w:lastRenderedPageBreak/>
        <w:t>Условия</w:t>
      </w:r>
      <w:bookmarkEnd w:id="145"/>
      <w:bookmarkEnd w:id="146"/>
      <w:bookmarkEnd w:id="147"/>
    </w:p>
    <w:p w:rsidR="00813EC6" w:rsidRPr="002F32C7" w:rsidRDefault="003627FE" w:rsidP="000C2C43">
      <w:pPr>
        <w:pStyle w:val="2"/>
        <w:rPr>
          <w:lang w:val="ru-RU"/>
          <w:rPrChange w:id="148" w:author="Denis Dorotenko" w:date="2020-02-11T00:17:00Z">
            <w:rPr/>
          </w:rPrChange>
        </w:rPr>
      </w:pPr>
      <w:bookmarkStart w:id="149" w:name="_Toc457078798"/>
      <w:bookmarkStart w:id="150" w:name="_Toc256000003"/>
      <w:bookmarkStart w:id="151" w:name="_Toc5054410"/>
      <w:r w:rsidRPr="002F32C7">
        <w:rPr>
          <w:lang w:val="ru-RU"/>
          <w:rPrChange w:id="152" w:author="Denis Dorotenko" w:date="2020-02-11T00:17:00Z">
            <w:rPr>
              <w:lang w:val="ru-RU"/>
            </w:rPr>
          </w:rPrChange>
        </w:rPr>
        <w:t xml:space="preserve">1.0 </w:t>
      </w:r>
      <w:bookmarkEnd w:id="149"/>
      <w:del w:id="153" w:author="Denis Dorotenko" w:date="2020-02-11T00:12:00Z">
        <w:r w:rsidRPr="002F32C7" w:rsidDel="002F32C7">
          <w:rPr>
            <w:lang w:val="ru-RU"/>
            <w:rPrChange w:id="154" w:author="Denis Dorotenko" w:date="2020-02-11T00:17:00Z">
              <w:rPr>
                <w:lang w:val="ru-RU"/>
              </w:rPr>
            </w:rPrChange>
          </w:rPr>
          <w:delText>Program Foundation</w:delText>
        </w:r>
      </w:del>
      <w:bookmarkEnd w:id="150"/>
      <w:bookmarkEnd w:id="151"/>
      <w:ins w:id="155" w:author="Denis Dorotenko" w:date="2020-02-11T00:12:00Z">
        <w:r w:rsidR="002F32C7" w:rsidRPr="002F32C7">
          <w:rPr>
            <w:lang w:val="ru-RU"/>
            <w:rPrChange w:id="156" w:author="Denis Dorotenko" w:date="2020-02-11T00:17:00Z">
              <w:rPr>
                <w:lang w:val="ru-RU"/>
              </w:rPr>
            </w:rPrChange>
          </w:rPr>
          <w:t>Основы Программы</w:t>
        </w:r>
      </w:ins>
    </w:p>
    <w:p w:rsidR="0094547D" w:rsidRPr="002F32C7" w:rsidRDefault="003627FE" w:rsidP="00CF0E6F">
      <w:pPr>
        <w:pStyle w:val="a3"/>
        <w:numPr>
          <w:ilvl w:val="1"/>
          <w:numId w:val="21"/>
        </w:numPr>
        <w:ind w:left="720" w:hanging="720"/>
        <w:rPr>
          <w:b/>
          <w:sz w:val="24"/>
          <w:szCs w:val="28"/>
        </w:rPr>
      </w:pPr>
      <w:del w:id="157" w:author="Denis Dorotenko" w:date="2020-02-10T13:16:00Z">
        <w:r w:rsidRPr="002F32C7" w:rsidDel="000D5BD5">
          <w:rPr>
            <w:b/>
            <w:sz w:val="24"/>
            <w:szCs w:val="28"/>
            <w:lang w:val="ru-RU"/>
          </w:rPr>
          <w:delText>P</w:delText>
        </w:r>
        <w:r w:rsidRPr="002F32C7" w:rsidDel="000D5BD5">
          <w:rPr>
            <w:b/>
            <w:sz w:val="24"/>
            <w:szCs w:val="28"/>
            <w:lang w:val="ru-RU"/>
            <w:rPrChange w:id="158" w:author="Denis Dorotenko" w:date="2020-02-11T00:17:00Z">
              <w:rPr>
                <w:b/>
                <w:sz w:val="24"/>
                <w:szCs w:val="28"/>
                <w:lang w:val="ru-RU"/>
              </w:rPr>
            </w:rPrChange>
          </w:rPr>
          <w:delText>olicy</w:delText>
        </w:r>
      </w:del>
      <w:ins w:id="159" w:author="Denis Dorotenko" w:date="2020-02-10T13:16:00Z">
        <w:r w:rsidR="000D5BD5" w:rsidRPr="002F32C7">
          <w:rPr>
            <w:b/>
            <w:sz w:val="24"/>
            <w:szCs w:val="28"/>
            <w:lang w:val="ru-RU"/>
            <w:rPrChange w:id="160" w:author="Denis Dorotenko" w:date="2020-02-11T00:17:00Z">
              <w:rPr>
                <w:b/>
                <w:sz w:val="24"/>
                <w:szCs w:val="28"/>
                <w:highlight w:val="yellow"/>
                <w:lang w:val="ru-RU"/>
              </w:rPr>
            </w:rPrChange>
          </w:rPr>
          <w:t>Политика</w:t>
        </w:r>
      </w:ins>
    </w:p>
    <w:p w:rsidR="00C7360B" w:rsidRPr="0053625F" w:rsidRDefault="003627FE" w:rsidP="000C2C43">
      <w:pPr>
        <w:ind w:left="720"/>
        <w:rPr>
          <w:b/>
          <w:lang w:val="ru-RU"/>
          <w:rPrChange w:id="161" w:author="Denis Dorotenko" w:date="2020-02-10T13:00:00Z">
            <w:rPr>
              <w:b/>
            </w:rPr>
          </w:rPrChange>
        </w:rPr>
      </w:pPr>
      <w:r w:rsidRPr="000C2C43">
        <w:rPr>
          <w:b/>
          <w:lang w:val="ru-RU"/>
        </w:rPr>
        <w:t>Существует письменная политика по открытому исходному коду, которая регулирует соответствие Предоставленного программного обеспечения Открытой лицензии. Политика должна быть доведена до сведения внутри организации.</w:t>
      </w:r>
    </w:p>
    <w:p w:rsidR="006C6E07" w:rsidRPr="0053625F" w:rsidRDefault="00C0152F" w:rsidP="006C6E07">
      <w:pPr>
        <w:pStyle w:val="a3"/>
        <w:ind w:left="360"/>
        <w:rPr>
          <w:lang w:val="ru-RU"/>
          <w:rPrChange w:id="162" w:author="Denis Dorotenko" w:date="2020-02-10T13:00:00Z">
            <w:rPr/>
          </w:rPrChange>
        </w:rPr>
      </w:pPr>
    </w:p>
    <w:p w:rsidR="00C7360B" w:rsidRPr="0053625F" w:rsidRDefault="003627FE" w:rsidP="0010225E">
      <w:pPr>
        <w:ind w:left="720"/>
        <w:rPr>
          <w:lang w:val="ru-RU"/>
          <w:rPrChange w:id="163" w:author="Denis Dorotenko" w:date="2020-02-10T13:00:00Z">
            <w:rPr/>
          </w:rPrChange>
        </w:rPr>
      </w:pPr>
      <w:r w:rsidRPr="00661E9D">
        <w:rPr>
          <w:b/>
          <w:lang w:val="ru-RU"/>
        </w:rPr>
        <w:t>Материа</w:t>
      </w:r>
      <w:proofErr w:type="gramStart"/>
      <w:r w:rsidRPr="00661E9D">
        <w:rPr>
          <w:b/>
          <w:lang w:val="ru-RU"/>
        </w:rPr>
        <w:t>л(</w:t>
      </w:r>
      <w:proofErr w:type="gramEnd"/>
      <w:r w:rsidRPr="00661E9D">
        <w:rPr>
          <w:b/>
          <w:lang w:val="ru-RU"/>
        </w:rPr>
        <w:t>ы) проверки</w:t>
      </w:r>
      <w:r w:rsidRPr="00661E9D">
        <w:rPr>
          <w:lang w:val="ru-RU"/>
        </w:rPr>
        <w:t>:</w:t>
      </w:r>
    </w:p>
    <w:p w:rsidR="00C7360B" w:rsidRPr="0053625F" w:rsidRDefault="003627FE" w:rsidP="0010225E">
      <w:pPr>
        <w:pStyle w:val="a3"/>
        <w:numPr>
          <w:ilvl w:val="0"/>
          <w:numId w:val="1"/>
        </w:numPr>
        <w:rPr>
          <w:lang w:val="ru-RU"/>
          <w:rPrChange w:id="164" w:author="Denis Dorotenko" w:date="2020-02-10T13:00:00Z">
            <w:rPr/>
          </w:rPrChange>
        </w:rPr>
      </w:pPr>
      <w:r>
        <w:rPr>
          <w:lang w:val="ru-RU"/>
        </w:rPr>
        <w:t>1.1.1 документированная политика по Открытому исходному коду.</w:t>
      </w:r>
    </w:p>
    <w:p w:rsidR="002C1647" w:rsidRPr="0053625F" w:rsidRDefault="003627FE" w:rsidP="0010225E">
      <w:pPr>
        <w:pStyle w:val="a3"/>
        <w:numPr>
          <w:ilvl w:val="0"/>
          <w:numId w:val="1"/>
        </w:numPr>
        <w:spacing w:after="120"/>
        <w:rPr>
          <w:lang w:val="ru-RU"/>
          <w:rPrChange w:id="165" w:author="Denis Dorotenko" w:date="2020-02-10T13:00:00Z">
            <w:rPr/>
          </w:rPrChange>
        </w:rPr>
      </w:pPr>
      <w:proofErr w:type="gramStart"/>
      <w:r w:rsidRPr="001C20B8">
        <w:rPr>
          <w:lang w:val="ru-RU"/>
        </w:rPr>
        <w:t>1.1.2 документированная процедура, которая информирует Персонал по программному обуспечению о наличии политики по Открытому исходному коду (</w:t>
      </w:r>
      <w:r w:rsidRPr="00FD4643">
        <w:rPr>
          <w:i/>
          <w:lang w:val="ru-RU"/>
        </w:rPr>
        <w:t>например</w:t>
      </w:r>
      <w:r w:rsidRPr="001C20B8">
        <w:rPr>
          <w:lang w:val="ru-RU"/>
        </w:rPr>
        <w:t>, посредством обучения, внутренней базы знаний или иным практическим способом связи).</w:t>
      </w:r>
      <w:proofErr w:type="gramEnd"/>
    </w:p>
    <w:p w:rsidR="007845F9" w:rsidRPr="0053625F" w:rsidRDefault="00C0152F" w:rsidP="0010225E">
      <w:pPr>
        <w:ind w:left="720"/>
        <w:rPr>
          <w:b/>
          <w:lang w:val="ru-RU"/>
          <w:rPrChange w:id="166" w:author="Denis Dorotenko" w:date="2020-02-10T13:00:00Z">
            <w:rPr>
              <w:b/>
            </w:rPr>
          </w:rPrChange>
        </w:rPr>
      </w:pPr>
    </w:p>
    <w:p w:rsidR="00D66241" w:rsidRPr="0053625F" w:rsidRDefault="003627FE" w:rsidP="0010225E">
      <w:pPr>
        <w:ind w:left="720"/>
        <w:rPr>
          <w:lang w:val="ru-RU"/>
          <w:rPrChange w:id="167" w:author="Denis Dorotenko" w:date="2020-02-10T13:00:00Z">
            <w:rPr/>
          </w:rPrChange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D66241" w:rsidRPr="0053625F" w:rsidRDefault="003627FE" w:rsidP="0010225E">
      <w:pPr>
        <w:ind w:left="720"/>
        <w:rPr>
          <w:lang w:val="ru-RU"/>
          <w:rPrChange w:id="168" w:author="Denis Dorotenko" w:date="2020-02-10T13:00:00Z">
            <w:rPr/>
          </w:rPrChange>
        </w:rPr>
      </w:pPr>
      <w:r>
        <w:rPr>
          <w:lang w:val="ru-RU"/>
        </w:rPr>
        <w:t>Обеспеч</w:t>
      </w:r>
      <w:ins w:id="169" w:author="Denis Dorotenko" w:date="2020-02-10T13:18:00Z">
        <w:r w:rsidR="000D5BD5">
          <w:rPr>
            <w:lang w:val="ru-RU"/>
          </w:rPr>
          <w:t>ить</w:t>
        </w:r>
      </w:ins>
      <w:del w:id="170" w:author="Denis Dorotenko" w:date="2020-02-10T13:18:00Z">
        <w:r w:rsidDel="000D5BD5">
          <w:rPr>
            <w:lang w:val="ru-RU"/>
          </w:rPr>
          <w:delText>ение</w:delText>
        </w:r>
      </w:del>
      <w:r>
        <w:rPr>
          <w:lang w:val="ru-RU"/>
        </w:rPr>
        <w:t xml:space="preserve"> приняти</w:t>
      </w:r>
      <w:ins w:id="171" w:author="Denis Dorotenko" w:date="2020-02-10T13:18:00Z">
        <w:r w:rsidR="000D5BD5">
          <w:rPr>
            <w:lang w:val="ru-RU"/>
          </w:rPr>
          <w:t>е</w:t>
        </w:r>
      </w:ins>
      <w:del w:id="172" w:author="Denis Dorotenko" w:date="2020-02-10T13:18:00Z">
        <w:r w:rsidDel="000D5BD5">
          <w:rPr>
            <w:lang w:val="ru-RU"/>
          </w:rPr>
          <w:delText>я</w:delText>
        </w:r>
      </w:del>
      <w:r>
        <w:rPr>
          <w:lang w:val="ru-RU"/>
        </w:rPr>
        <w:t xml:space="preserve"> мер по созданию, записи и информированию Персонала по программно</w:t>
      </w:r>
      <w:ins w:id="173" w:author="Denis Dorotenko" w:date="2020-02-10T13:18:00Z">
        <w:r w:rsidR="000D5BD5">
          <w:rPr>
            <w:lang w:val="ru-RU"/>
          </w:rPr>
          <w:t>му</w:t>
        </w:r>
      </w:ins>
      <w:del w:id="174" w:author="Denis Dorotenko" w:date="2020-02-10T13:18:00Z">
        <w:r w:rsidDel="000D5BD5">
          <w:rPr>
            <w:lang w:val="ru-RU"/>
          </w:rPr>
          <w:delText>го</w:delText>
        </w:r>
      </w:del>
      <w:r>
        <w:rPr>
          <w:lang w:val="ru-RU"/>
        </w:rPr>
        <w:t xml:space="preserve"> обеспечению о существовании политики по Открытому исходному коду. Хотя нет требований  о том, что именно должно быть включено в политику, </w:t>
      </w:r>
      <w:r w:rsidRPr="000D5BD5">
        <w:rPr>
          <w:highlight w:val="yellow"/>
          <w:lang w:val="ru-RU"/>
          <w:rPrChange w:id="175" w:author="Denis Dorotenko" w:date="2020-02-10T13:19:00Z">
            <w:rPr>
              <w:lang w:val="ru-RU"/>
            </w:rPr>
          </w:rPrChange>
        </w:rPr>
        <w:t>другие разделы могут налагать требования</w:t>
      </w:r>
      <w:r>
        <w:rPr>
          <w:lang w:val="ru-RU"/>
        </w:rPr>
        <w:t xml:space="preserve"> на нее.</w:t>
      </w:r>
    </w:p>
    <w:p w:rsidR="004456E2" w:rsidRPr="0053625F" w:rsidRDefault="00C0152F" w:rsidP="00F82157">
      <w:pPr>
        <w:ind w:left="720"/>
        <w:rPr>
          <w:lang w:val="ru-RU"/>
          <w:rPrChange w:id="176" w:author="Denis Dorotenko" w:date="2020-02-10T13:00:00Z">
            <w:rPr/>
          </w:rPrChange>
        </w:rPr>
      </w:pPr>
    </w:p>
    <w:p w:rsidR="008C6D2C" w:rsidRPr="0053625F" w:rsidRDefault="00C0152F" w:rsidP="00F82157">
      <w:pPr>
        <w:ind w:left="720"/>
        <w:rPr>
          <w:lang w:val="ru-RU"/>
          <w:rPrChange w:id="177" w:author="Denis Dorotenko" w:date="2020-02-10T13:00:00Z">
            <w:rPr/>
          </w:rPrChange>
        </w:rPr>
      </w:pPr>
    </w:p>
    <w:p w:rsidR="00813EC6" w:rsidRPr="006A41CD" w:rsidRDefault="003627FE" w:rsidP="008C6D2C">
      <w:pPr>
        <w:rPr>
          <w:b/>
          <w:sz w:val="20"/>
        </w:rPr>
      </w:pPr>
      <w:r w:rsidRPr="006A41CD">
        <w:rPr>
          <w:b/>
          <w:sz w:val="24"/>
          <w:lang w:val="ru-RU"/>
        </w:rPr>
        <w:t xml:space="preserve">1.2 </w:t>
      </w:r>
      <w:r w:rsidRPr="006A41CD">
        <w:rPr>
          <w:b/>
          <w:sz w:val="24"/>
          <w:lang w:val="ru-RU"/>
        </w:rPr>
        <w:tab/>
        <w:t>Компетенция</w:t>
      </w:r>
    </w:p>
    <w:p w:rsidR="008C6D2C" w:rsidRPr="008C6D2C" w:rsidRDefault="003627FE" w:rsidP="000C2C43">
      <w:pPr>
        <w:ind w:firstLine="720"/>
        <w:rPr>
          <w:b/>
        </w:rPr>
      </w:pPr>
      <w:r w:rsidRPr="008C6D2C">
        <w:rPr>
          <w:b/>
          <w:lang w:val="ru-RU"/>
        </w:rPr>
        <w:t xml:space="preserve">Организация должна: </w:t>
      </w:r>
    </w:p>
    <w:p w:rsidR="008C6D2C" w:rsidRPr="0053625F" w:rsidRDefault="003627FE" w:rsidP="008C6D2C">
      <w:pPr>
        <w:pStyle w:val="a3"/>
        <w:numPr>
          <w:ilvl w:val="0"/>
          <w:numId w:val="5"/>
        </w:numPr>
        <w:contextualSpacing w:val="0"/>
        <w:jc w:val="left"/>
        <w:rPr>
          <w:b/>
          <w:lang w:val="ru-RU"/>
          <w:rPrChange w:id="178" w:author="Denis Dorotenko" w:date="2020-02-10T13:00:00Z">
            <w:rPr>
              <w:b/>
            </w:rPr>
          </w:rPrChange>
        </w:rPr>
      </w:pPr>
      <w:r w:rsidRPr="008C6D2C">
        <w:rPr>
          <w:b/>
          <w:lang w:val="ru-RU"/>
        </w:rPr>
        <w:t>Определит</w:t>
      </w:r>
      <w:ins w:id="179" w:author="Denis Dorotenko" w:date="2020-02-10T13:19:00Z">
        <w:r w:rsidR="000D5BD5">
          <w:rPr>
            <w:b/>
            <w:lang w:val="ru-RU"/>
          </w:rPr>
          <w:t>ь</w:t>
        </w:r>
      </w:ins>
      <w:del w:id="180" w:author="Denis Dorotenko" w:date="2020-02-10T13:19:00Z">
        <w:r w:rsidRPr="008C6D2C" w:rsidDel="000D5BD5">
          <w:rPr>
            <w:b/>
            <w:lang w:val="ru-RU"/>
          </w:rPr>
          <w:delText>е</w:delText>
        </w:r>
      </w:del>
      <w:r w:rsidRPr="008C6D2C">
        <w:rPr>
          <w:b/>
          <w:lang w:val="ru-RU"/>
        </w:rPr>
        <w:t xml:space="preserve"> роли и соответствующие обязанности таких ролей, которые влияют на производительность и эффективность Программы;</w:t>
      </w:r>
    </w:p>
    <w:p w:rsidR="008C6D2C" w:rsidRPr="0053625F" w:rsidRDefault="003627FE" w:rsidP="008C6D2C">
      <w:pPr>
        <w:pStyle w:val="a3"/>
        <w:numPr>
          <w:ilvl w:val="0"/>
          <w:numId w:val="5"/>
        </w:numPr>
        <w:contextualSpacing w:val="0"/>
        <w:jc w:val="left"/>
        <w:rPr>
          <w:b/>
          <w:lang w:val="ru-RU"/>
          <w:rPrChange w:id="181" w:author="Denis Dorotenko" w:date="2020-02-10T13:00:00Z">
            <w:rPr>
              <w:b/>
            </w:rPr>
          </w:rPrChange>
        </w:rPr>
      </w:pPr>
      <w:r w:rsidRPr="008C6D2C">
        <w:rPr>
          <w:b/>
          <w:lang w:val="ru-RU"/>
        </w:rPr>
        <w:t>Определит</w:t>
      </w:r>
      <w:ins w:id="182" w:author="Denis Dorotenko" w:date="2020-02-10T13:19:00Z">
        <w:r w:rsidR="000D5BD5">
          <w:rPr>
            <w:b/>
            <w:lang w:val="ru-RU"/>
          </w:rPr>
          <w:t>ь</w:t>
        </w:r>
      </w:ins>
      <w:del w:id="183" w:author="Denis Dorotenko" w:date="2020-02-10T13:19:00Z">
        <w:r w:rsidRPr="008C6D2C" w:rsidDel="000D5BD5">
          <w:rPr>
            <w:b/>
            <w:lang w:val="ru-RU"/>
          </w:rPr>
          <w:delText>е</w:delText>
        </w:r>
      </w:del>
      <w:r w:rsidRPr="008C6D2C">
        <w:rPr>
          <w:b/>
          <w:lang w:val="ru-RU"/>
        </w:rPr>
        <w:t xml:space="preserve"> необходимую компетентность людей по каждой роли</w:t>
      </w:r>
    </w:p>
    <w:p w:rsidR="008C6D2C" w:rsidRPr="0053625F" w:rsidRDefault="003627FE" w:rsidP="008C6D2C">
      <w:pPr>
        <w:pStyle w:val="a3"/>
        <w:numPr>
          <w:ilvl w:val="0"/>
          <w:numId w:val="5"/>
        </w:numPr>
        <w:contextualSpacing w:val="0"/>
        <w:jc w:val="left"/>
        <w:rPr>
          <w:b/>
          <w:lang w:val="ru-RU"/>
          <w:rPrChange w:id="184" w:author="Denis Dorotenko" w:date="2020-02-10T13:00:00Z">
            <w:rPr>
              <w:b/>
            </w:rPr>
          </w:rPrChange>
        </w:rPr>
      </w:pPr>
      <w:r w:rsidRPr="008C6D2C">
        <w:rPr>
          <w:b/>
          <w:lang w:val="ru-RU"/>
        </w:rPr>
        <w:t>Убедит</w:t>
      </w:r>
      <w:ins w:id="185" w:author="Denis Dorotenko" w:date="2020-02-10T13:19:00Z">
        <w:r w:rsidR="000D5BD5">
          <w:rPr>
            <w:b/>
            <w:lang w:val="ru-RU"/>
          </w:rPr>
          <w:t>ься</w:t>
        </w:r>
      </w:ins>
      <w:del w:id="186" w:author="Denis Dorotenko" w:date="2020-02-10T13:19:00Z">
        <w:r w:rsidRPr="008C6D2C" w:rsidDel="000D5BD5">
          <w:rPr>
            <w:b/>
            <w:lang w:val="ru-RU"/>
          </w:rPr>
          <w:delText>есь</w:delText>
        </w:r>
      </w:del>
      <w:r w:rsidRPr="008C6D2C">
        <w:rPr>
          <w:b/>
          <w:lang w:val="ru-RU"/>
        </w:rPr>
        <w:t>, что эти лица компетентны на основе соответствующего образования, профессиональной подготовки и/или опыта;</w:t>
      </w:r>
    </w:p>
    <w:p w:rsidR="008C6D2C" w:rsidRPr="0053625F" w:rsidRDefault="003627FE" w:rsidP="008C6D2C">
      <w:pPr>
        <w:pStyle w:val="a3"/>
        <w:numPr>
          <w:ilvl w:val="0"/>
          <w:numId w:val="5"/>
        </w:numPr>
        <w:contextualSpacing w:val="0"/>
        <w:jc w:val="left"/>
        <w:rPr>
          <w:b/>
          <w:lang w:val="ru-RU"/>
          <w:rPrChange w:id="187" w:author="Denis Dorotenko" w:date="2020-02-10T13:00:00Z">
            <w:rPr>
              <w:b/>
            </w:rPr>
          </w:rPrChange>
        </w:rPr>
      </w:pPr>
      <w:r w:rsidRPr="008C6D2C">
        <w:rPr>
          <w:b/>
          <w:lang w:val="ru-RU"/>
        </w:rPr>
        <w:t>Там, где это применимо, при</w:t>
      </w:r>
      <w:ins w:id="188" w:author="Denis Dorotenko" w:date="2020-02-10T13:19:00Z">
        <w:r w:rsidR="000D5BD5">
          <w:rPr>
            <w:b/>
            <w:lang w:val="ru-RU"/>
          </w:rPr>
          <w:t>нять</w:t>
        </w:r>
      </w:ins>
      <w:del w:id="189" w:author="Denis Dorotenko" w:date="2020-02-10T13:19:00Z">
        <w:r w:rsidRPr="008C6D2C" w:rsidDel="000D5BD5">
          <w:rPr>
            <w:b/>
            <w:lang w:val="ru-RU"/>
          </w:rPr>
          <w:delText>мите</w:delText>
        </w:r>
      </w:del>
      <w:r w:rsidRPr="008C6D2C">
        <w:rPr>
          <w:b/>
          <w:lang w:val="ru-RU"/>
        </w:rPr>
        <w:t xml:space="preserve"> меры для приобретения необходимой компетентности; и</w:t>
      </w:r>
    </w:p>
    <w:p w:rsidR="008C6D2C" w:rsidRPr="0053625F" w:rsidRDefault="003627FE" w:rsidP="008C6D2C">
      <w:pPr>
        <w:pStyle w:val="a3"/>
        <w:numPr>
          <w:ilvl w:val="0"/>
          <w:numId w:val="5"/>
        </w:numPr>
        <w:contextualSpacing w:val="0"/>
        <w:jc w:val="left"/>
        <w:rPr>
          <w:b/>
          <w:lang w:val="ru-RU"/>
          <w:rPrChange w:id="190" w:author="Denis Dorotenko" w:date="2020-02-10T13:00:00Z">
            <w:rPr>
              <w:b/>
            </w:rPr>
          </w:rPrChange>
        </w:rPr>
      </w:pPr>
      <w:r w:rsidRPr="008C6D2C">
        <w:rPr>
          <w:b/>
          <w:lang w:val="ru-RU"/>
        </w:rPr>
        <w:t>Сохраня</w:t>
      </w:r>
      <w:ins w:id="191" w:author="Denis Dorotenko" w:date="2020-02-10T13:19:00Z">
        <w:r w:rsidR="000D5BD5">
          <w:rPr>
            <w:b/>
            <w:lang w:val="ru-RU"/>
          </w:rPr>
          <w:t>ть</w:t>
        </w:r>
      </w:ins>
      <w:del w:id="192" w:author="Denis Dorotenko" w:date="2020-02-10T13:19:00Z">
        <w:r w:rsidRPr="008C6D2C" w:rsidDel="000D5BD5">
          <w:rPr>
            <w:b/>
            <w:lang w:val="ru-RU"/>
          </w:rPr>
          <w:delText>йте</w:delText>
        </w:r>
      </w:del>
      <w:r w:rsidRPr="008C6D2C">
        <w:rPr>
          <w:b/>
          <w:lang w:val="ru-RU"/>
        </w:rPr>
        <w:t xml:space="preserve"> соответствующую документированную информацию в качестве доказательства компетентности.</w:t>
      </w:r>
    </w:p>
    <w:p w:rsidR="004456E2" w:rsidRPr="0053625F" w:rsidRDefault="00C0152F" w:rsidP="00AE6EB4">
      <w:pPr>
        <w:ind w:left="720"/>
        <w:rPr>
          <w:lang w:val="ru-RU"/>
          <w:rPrChange w:id="193" w:author="Denis Dorotenko" w:date="2020-02-10T13:00:00Z">
            <w:rPr/>
          </w:rPrChange>
        </w:rPr>
      </w:pPr>
    </w:p>
    <w:p w:rsidR="00027459" w:rsidRDefault="003627FE" w:rsidP="0086675C">
      <w:pPr>
        <w:ind w:left="720"/>
      </w:pPr>
      <w:r w:rsidRPr="00A9300A">
        <w:rPr>
          <w:b/>
          <w:lang w:val="ru-RU"/>
        </w:rPr>
        <w:t>Материа</w:t>
      </w:r>
      <w:proofErr w:type="gramStart"/>
      <w:r w:rsidRPr="00A9300A">
        <w:rPr>
          <w:b/>
          <w:lang w:val="ru-RU"/>
        </w:rPr>
        <w:t>л(</w:t>
      </w:r>
      <w:proofErr w:type="gramEnd"/>
      <w:r w:rsidRPr="00A9300A">
        <w:rPr>
          <w:b/>
          <w:lang w:val="ru-RU"/>
        </w:rPr>
        <w:t>ы) проверки:</w:t>
      </w:r>
    </w:p>
    <w:p w:rsidR="00DC06DB" w:rsidRPr="0053625F" w:rsidRDefault="003627FE" w:rsidP="00DC06DB">
      <w:pPr>
        <w:pStyle w:val="a3"/>
        <w:numPr>
          <w:ilvl w:val="0"/>
          <w:numId w:val="1"/>
        </w:numPr>
        <w:rPr>
          <w:lang w:val="ru-RU"/>
          <w:rPrChange w:id="194" w:author="Denis Dorotenko" w:date="2020-02-10T13:00:00Z">
            <w:rPr/>
          </w:rPrChange>
        </w:rPr>
      </w:pPr>
      <w:r w:rsidRPr="00DC06DB">
        <w:rPr>
          <w:lang w:val="ru-RU"/>
        </w:rPr>
        <w:t>1.2.1 документированный перечень ролей с соответствующими обязанностями для различных участников Программы.</w:t>
      </w:r>
    </w:p>
    <w:p w:rsidR="00762E87" w:rsidRPr="0053625F" w:rsidRDefault="003627FE" w:rsidP="00DC06DB">
      <w:pPr>
        <w:pStyle w:val="a3"/>
        <w:numPr>
          <w:ilvl w:val="0"/>
          <w:numId w:val="1"/>
        </w:numPr>
        <w:rPr>
          <w:lang w:val="ru-RU"/>
          <w:rPrChange w:id="195" w:author="Denis Dorotenko" w:date="2020-02-10T13:00:00Z">
            <w:rPr/>
          </w:rPrChange>
        </w:rPr>
      </w:pPr>
      <w:r>
        <w:rPr>
          <w:lang w:val="ru-RU"/>
        </w:rPr>
        <w:t>1.2.2 документ, определяющий компетенции для каждой роли.</w:t>
      </w:r>
    </w:p>
    <w:p w:rsidR="00762E87" w:rsidRPr="0053625F" w:rsidRDefault="003627FE" w:rsidP="00DC06DB">
      <w:pPr>
        <w:pStyle w:val="a3"/>
        <w:numPr>
          <w:ilvl w:val="0"/>
          <w:numId w:val="1"/>
        </w:numPr>
        <w:rPr>
          <w:lang w:val="ru-RU"/>
          <w:rPrChange w:id="196" w:author="Denis Dorotenko" w:date="2020-02-10T13:00:00Z">
            <w:rPr/>
          </w:rPrChange>
        </w:rPr>
      </w:pPr>
      <w:r>
        <w:rPr>
          <w:lang w:val="ru-RU"/>
        </w:rPr>
        <w:t xml:space="preserve">1.2.3 документальное подтверждение </w:t>
      </w:r>
      <w:r w:rsidRPr="00046B81">
        <w:rPr>
          <w:highlight w:val="yellow"/>
          <w:lang w:val="ru-RU"/>
          <w:rPrChange w:id="197" w:author="Denis Dorotenko" w:date="2020-02-10T13:20:00Z">
            <w:rPr>
              <w:lang w:val="ru-RU"/>
            </w:rPr>
          </w:rPrChange>
        </w:rPr>
        <w:t>проанализированной компетентности</w:t>
      </w:r>
      <w:r>
        <w:rPr>
          <w:lang w:val="ru-RU"/>
        </w:rPr>
        <w:t xml:space="preserve"> каждого участника </w:t>
      </w:r>
      <w:proofErr w:type="gramStart"/>
      <w:ins w:id="198" w:author="Denis Dorotenko" w:date="2020-02-10T13:20:00Z">
        <w:r w:rsidR="00046B81">
          <w:rPr>
            <w:lang w:val="ru-RU"/>
          </w:rPr>
          <w:t>П</w:t>
        </w:r>
      </w:ins>
      <w:proofErr w:type="gramEnd"/>
      <w:del w:id="199" w:author="Denis Dorotenko" w:date="2020-02-10T13:20:00Z">
        <w:r w:rsidDel="00046B81">
          <w:rPr>
            <w:lang w:val="ru-RU"/>
          </w:rPr>
          <w:delText>п</w:delText>
        </w:r>
      </w:del>
      <w:r>
        <w:rPr>
          <w:lang w:val="ru-RU"/>
        </w:rPr>
        <w:t>рограммы.</w:t>
      </w:r>
    </w:p>
    <w:p w:rsidR="004456E2" w:rsidRPr="0053625F" w:rsidRDefault="00C0152F" w:rsidP="00027459">
      <w:pPr>
        <w:spacing w:after="120"/>
        <w:ind w:left="360"/>
        <w:rPr>
          <w:lang w:val="ru-RU"/>
          <w:rPrChange w:id="200" w:author="Denis Dorotenko" w:date="2020-02-10T13:00:00Z">
            <w:rPr/>
          </w:rPrChange>
        </w:rPr>
      </w:pPr>
    </w:p>
    <w:p w:rsidR="004456E2" w:rsidRPr="0053625F" w:rsidRDefault="003627FE">
      <w:pPr>
        <w:ind w:left="720"/>
        <w:rPr>
          <w:lang w:val="ru-RU"/>
          <w:rPrChange w:id="201" w:author="Denis Dorotenko" w:date="2020-02-10T13:00:00Z">
            <w:rPr/>
          </w:rPrChange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0C2C43" w:rsidRPr="0053625F" w:rsidDel="00046B81" w:rsidRDefault="003627FE">
      <w:pPr>
        <w:ind w:left="709"/>
        <w:rPr>
          <w:del w:id="202" w:author="Denis Dorotenko" w:date="2020-02-10T13:21:00Z"/>
          <w:lang w:val="ru-RU"/>
          <w:rPrChange w:id="203" w:author="Denis Dorotenko" w:date="2020-02-10T13:00:00Z">
            <w:rPr>
              <w:del w:id="204" w:author="Denis Dorotenko" w:date="2020-02-10T13:21:00Z"/>
            </w:rPr>
          </w:rPrChange>
        </w:rPr>
        <w:pPrChange w:id="205" w:author="Denis Dorotenko" w:date="2020-02-10T13:21:00Z">
          <w:pPr>
            <w:ind w:left="720"/>
          </w:pPr>
        </w:pPrChange>
      </w:pPr>
      <w:r>
        <w:rPr>
          <w:lang w:val="ru-RU"/>
        </w:rPr>
        <w:t xml:space="preserve">Обеспечить, чтобы </w:t>
      </w:r>
      <w:r w:rsidRPr="00046B81">
        <w:rPr>
          <w:highlight w:val="yellow"/>
          <w:lang w:val="ru-RU"/>
          <w:rPrChange w:id="206" w:author="Denis Dorotenko" w:date="2020-02-10T13:20:00Z">
            <w:rPr>
              <w:lang w:val="ru-RU"/>
            </w:rPr>
          </w:rPrChange>
        </w:rPr>
        <w:t>выявленные</w:t>
      </w:r>
      <w:r>
        <w:rPr>
          <w:lang w:val="ru-RU"/>
        </w:rPr>
        <w:t xml:space="preserve"> участники, выполняющие </w:t>
      </w:r>
      <w:del w:id="207" w:author="Denis Dorotenko" w:date="2020-02-10T13:21:00Z">
        <w:r w:rsidDel="00046B81">
          <w:rPr>
            <w:lang w:val="ru-RU"/>
          </w:rPr>
          <w:delText xml:space="preserve">программные </w:delText>
        </w:r>
      </w:del>
      <w:r>
        <w:rPr>
          <w:lang w:val="ru-RU"/>
        </w:rPr>
        <w:t>роли</w:t>
      </w:r>
      <w:ins w:id="208" w:author="Denis Dorotenko" w:date="2020-02-10T13:21:00Z">
        <w:r w:rsidR="00046B81">
          <w:rPr>
            <w:lang w:val="ru-RU"/>
          </w:rPr>
          <w:t xml:space="preserve"> по Программе</w:t>
        </w:r>
      </w:ins>
      <w:r>
        <w:rPr>
          <w:lang w:val="ru-RU"/>
        </w:rPr>
        <w:t xml:space="preserve">, получили достаточный уровень компетентности для выполнения своих соответствующих ролей и обязанностей. </w:t>
      </w:r>
    </w:p>
    <w:p w:rsidR="0094547D" w:rsidRPr="0053625F" w:rsidDel="00046B81" w:rsidRDefault="00C0152F">
      <w:pPr>
        <w:ind w:left="709"/>
        <w:rPr>
          <w:del w:id="209" w:author="Denis Dorotenko" w:date="2020-02-10T13:21:00Z"/>
          <w:lang w:val="ru-RU"/>
          <w:rPrChange w:id="210" w:author="Denis Dorotenko" w:date="2020-02-10T13:00:00Z">
            <w:rPr>
              <w:del w:id="211" w:author="Denis Dorotenko" w:date="2020-02-10T13:21:00Z"/>
            </w:rPr>
          </w:rPrChange>
        </w:rPr>
        <w:pPrChange w:id="212" w:author="Denis Dorotenko" w:date="2020-02-10T13:21:00Z">
          <w:pPr>
            <w:ind w:left="720"/>
          </w:pPr>
        </w:pPrChange>
      </w:pPr>
    </w:p>
    <w:p w:rsidR="008A37C6" w:rsidRPr="0053625F" w:rsidRDefault="003627FE">
      <w:pPr>
        <w:spacing w:after="200" w:line="276" w:lineRule="auto"/>
        <w:ind w:left="709"/>
        <w:jc w:val="left"/>
        <w:rPr>
          <w:lang w:val="ru-RU"/>
          <w:rPrChange w:id="213" w:author="Denis Dorotenko" w:date="2020-02-10T13:00:00Z">
            <w:rPr/>
          </w:rPrChange>
        </w:rPr>
        <w:pPrChange w:id="214" w:author="Denis Dorotenko" w:date="2020-02-10T13:21:00Z">
          <w:pPr>
            <w:spacing w:after="200" w:line="276" w:lineRule="auto"/>
            <w:jc w:val="left"/>
          </w:pPr>
        </w:pPrChange>
      </w:pPr>
      <w:r w:rsidRPr="0053625F">
        <w:rPr>
          <w:lang w:val="ru-RU"/>
          <w:rPrChange w:id="215" w:author="Denis Dorotenko" w:date="2020-02-10T13:00:00Z">
            <w:rPr/>
          </w:rPrChange>
        </w:rPr>
        <w:br w:type="page"/>
      </w:r>
    </w:p>
    <w:p w:rsidR="00880698" w:rsidRPr="0053625F" w:rsidRDefault="00C0152F" w:rsidP="00C25D64">
      <w:pPr>
        <w:ind w:left="720"/>
        <w:rPr>
          <w:lang w:val="ru-RU"/>
          <w:rPrChange w:id="216" w:author="Denis Dorotenko" w:date="2020-02-10T13:00:00Z">
            <w:rPr/>
          </w:rPrChange>
        </w:rPr>
      </w:pPr>
    </w:p>
    <w:p w:rsidR="0094547D" w:rsidRPr="0053625F" w:rsidRDefault="003627FE" w:rsidP="000C2C43">
      <w:pPr>
        <w:rPr>
          <w:b/>
          <w:sz w:val="28"/>
          <w:lang w:val="ru-RU"/>
          <w:rPrChange w:id="217" w:author="Denis Dorotenko" w:date="2020-02-10T13:00:00Z">
            <w:rPr>
              <w:b/>
              <w:sz w:val="28"/>
            </w:rPr>
          </w:rPrChange>
        </w:rPr>
      </w:pPr>
      <w:r w:rsidRPr="006A41CD">
        <w:rPr>
          <w:b/>
          <w:sz w:val="24"/>
          <w:lang w:val="ru-RU"/>
        </w:rPr>
        <w:t xml:space="preserve"> 1.3 </w:t>
      </w:r>
      <w:r w:rsidRPr="006A41CD">
        <w:rPr>
          <w:b/>
          <w:sz w:val="24"/>
          <w:lang w:val="ru-RU"/>
        </w:rPr>
        <w:tab/>
        <w:t>Осведомленность</w:t>
      </w:r>
    </w:p>
    <w:p w:rsidR="000C2C43" w:rsidRPr="0053625F" w:rsidRDefault="003627FE" w:rsidP="000C2C43">
      <w:pPr>
        <w:ind w:left="720"/>
        <w:rPr>
          <w:b/>
          <w:lang w:val="ru-RU"/>
          <w:rPrChange w:id="218" w:author="Denis Dorotenko" w:date="2020-02-10T13:00:00Z">
            <w:rPr>
              <w:b/>
            </w:rPr>
          </w:rPrChange>
        </w:rPr>
      </w:pPr>
      <w:r w:rsidRPr="000C2C43">
        <w:rPr>
          <w:b/>
          <w:lang w:val="ru-RU"/>
        </w:rPr>
        <w:t>Организация должна обеспечить, чтобы участники Программы были осведомлены о:</w:t>
      </w:r>
    </w:p>
    <w:p w:rsidR="000C2C43" w:rsidRPr="0053625F" w:rsidRDefault="003627FE" w:rsidP="000C2C43">
      <w:pPr>
        <w:pStyle w:val="a3"/>
        <w:numPr>
          <w:ilvl w:val="0"/>
          <w:numId w:val="34"/>
        </w:numPr>
        <w:rPr>
          <w:b/>
          <w:lang w:val="ru-RU"/>
          <w:rPrChange w:id="219" w:author="Denis Dorotenko" w:date="2020-02-10T13:00:00Z">
            <w:rPr>
              <w:b/>
            </w:rPr>
          </w:rPrChange>
        </w:rPr>
      </w:pPr>
      <w:r w:rsidRPr="000C2C43">
        <w:rPr>
          <w:b/>
          <w:lang w:val="ru-RU"/>
        </w:rPr>
        <w:t>политике по Открытому исходному коду;</w:t>
      </w:r>
    </w:p>
    <w:p w:rsidR="000C2C43" w:rsidRPr="0053625F" w:rsidRDefault="003627FE" w:rsidP="000C2C43">
      <w:pPr>
        <w:pStyle w:val="a3"/>
        <w:numPr>
          <w:ilvl w:val="0"/>
          <w:numId w:val="34"/>
        </w:numPr>
        <w:rPr>
          <w:b/>
          <w:lang w:val="ru-RU"/>
          <w:rPrChange w:id="220" w:author="Denis Dorotenko" w:date="2020-02-10T13:00:00Z">
            <w:rPr>
              <w:b/>
            </w:rPr>
          </w:rPrChange>
        </w:rPr>
      </w:pPr>
      <w:del w:id="221" w:author="Denis Dorotenko" w:date="2020-02-10T13:22:00Z">
        <w:r w:rsidRPr="000C2C43" w:rsidDel="00046B81">
          <w:rPr>
            <w:b/>
            <w:lang w:val="ru-RU"/>
          </w:rPr>
          <w:delText>С</w:delText>
        </w:r>
      </w:del>
      <w:ins w:id="222" w:author="Denis Dorotenko" w:date="2020-02-10T13:22:00Z">
        <w:r w:rsidR="00046B81">
          <w:rPr>
            <w:b/>
            <w:lang w:val="ru-RU"/>
          </w:rPr>
          <w:t>с</w:t>
        </w:r>
      </w:ins>
      <w:r w:rsidRPr="000C2C43">
        <w:rPr>
          <w:b/>
          <w:lang w:val="ru-RU"/>
        </w:rPr>
        <w:t>оответствующи</w:t>
      </w:r>
      <w:ins w:id="223" w:author="Denis Dorotenko" w:date="2020-02-10T13:22:00Z">
        <w:r w:rsidR="00046B81">
          <w:rPr>
            <w:b/>
            <w:lang w:val="ru-RU"/>
          </w:rPr>
          <w:t>х</w:t>
        </w:r>
      </w:ins>
      <w:del w:id="224" w:author="Denis Dorotenko" w:date="2020-02-10T13:22:00Z">
        <w:r w:rsidRPr="000C2C43" w:rsidDel="00046B81">
          <w:rPr>
            <w:b/>
            <w:lang w:val="ru-RU"/>
          </w:rPr>
          <w:delText>е</w:delText>
        </w:r>
      </w:del>
      <w:r w:rsidRPr="000C2C43">
        <w:rPr>
          <w:b/>
          <w:lang w:val="ru-RU"/>
        </w:rPr>
        <w:t xml:space="preserve"> </w:t>
      </w:r>
      <w:proofErr w:type="gramStart"/>
      <w:r w:rsidRPr="000C2C43">
        <w:rPr>
          <w:b/>
          <w:lang w:val="ru-RU"/>
        </w:rPr>
        <w:t>цел</w:t>
      </w:r>
      <w:ins w:id="225" w:author="Denis Dorotenko" w:date="2020-02-10T13:22:00Z">
        <w:r w:rsidR="00046B81">
          <w:rPr>
            <w:b/>
            <w:lang w:val="ru-RU"/>
          </w:rPr>
          <w:t>ях</w:t>
        </w:r>
      </w:ins>
      <w:proofErr w:type="gramEnd"/>
      <w:del w:id="226" w:author="Denis Dorotenko" w:date="2020-02-10T13:22:00Z">
        <w:r w:rsidRPr="000C2C43" w:rsidDel="00046B81">
          <w:rPr>
            <w:b/>
            <w:lang w:val="ru-RU"/>
          </w:rPr>
          <w:delText>и</w:delText>
        </w:r>
      </w:del>
      <w:r w:rsidRPr="000C2C43">
        <w:rPr>
          <w:b/>
          <w:lang w:val="ru-RU"/>
        </w:rPr>
        <w:t xml:space="preserve"> по Открытому исходному коду; </w:t>
      </w:r>
    </w:p>
    <w:p w:rsidR="000C2C43" w:rsidRPr="0053625F" w:rsidRDefault="003627FE" w:rsidP="000C2C43">
      <w:pPr>
        <w:pStyle w:val="a3"/>
        <w:numPr>
          <w:ilvl w:val="0"/>
          <w:numId w:val="34"/>
        </w:numPr>
        <w:rPr>
          <w:b/>
          <w:lang w:val="ru-RU"/>
          <w:rPrChange w:id="227" w:author="Denis Dorotenko" w:date="2020-02-10T13:00:00Z">
            <w:rPr>
              <w:b/>
            </w:rPr>
          </w:rPrChange>
        </w:rPr>
      </w:pPr>
      <w:del w:id="228" w:author="Denis Dorotenko" w:date="2020-02-10T13:22:00Z">
        <w:r w:rsidRPr="000C2C43" w:rsidDel="00046B81">
          <w:rPr>
            <w:b/>
            <w:lang w:val="ru-RU"/>
          </w:rPr>
          <w:delText>И</w:delText>
        </w:r>
      </w:del>
      <w:ins w:id="229" w:author="Denis Dorotenko" w:date="2020-02-10T13:22:00Z">
        <w:r w:rsidR="00046B81">
          <w:rPr>
            <w:b/>
            <w:lang w:val="ru-RU"/>
          </w:rPr>
          <w:t>и</w:t>
        </w:r>
      </w:ins>
      <w:r w:rsidRPr="000C2C43">
        <w:rPr>
          <w:b/>
          <w:lang w:val="ru-RU"/>
        </w:rPr>
        <w:t xml:space="preserve">х </w:t>
      </w:r>
      <w:proofErr w:type="gramStart"/>
      <w:r w:rsidRPr="000C2C43">
        <w:rPr>
          <w:b/>
          <w:lang w:val="ru-RU"/>
        </w:rPr>
        <w:t>вклад</w:t>
      </w:r>
      <w:ins w:id="230" w:author="Denis Dorotenko" w:date="2020-02-10T13:22:00Z">
        <w:r w:rsidR="00046B81">
          <w:rPr>
            <w:b/>
            <w:lang w:val="ru-RU"/>
          </w:rPr>
          <w:t>е</w:t>
        </w:r>
      </w:ins>
      <w:proofErr w:type="gramEnd"/>
      <w:r w:rsidRPr="000C2C43">
        <w:rPr>
          <w:b/>
          <w:lang w:val="ru-RU"/>
        </w:rPr>
        <w:t xml:space="preserve"> в эффективность Программы; и</w:t>
      </w:r>
    </w:p>
    <w:p w:rsidR="00CB3A98" w:rsidRPr="000C2C43" w:rsidRDefault="003627FE" w:rsidP="000C2C43">
      <w:pPr>
        <w:pStyle w:val="a3"/>
        <w:numPr>
          <w:ilvl w:val="0"/>
          <w:numId w:val="34"/>
        </w:numPr>
        <w:rPr>
          <w:b/>
        </w:rPr>
      </w:pPr>
      <w:proofErr w:type="gramStart"/>
      <w:r w:rsidRPr="000C2C43">
        <w:rPr>
          <w:b/>
          <w:lang w:val="ru-RU"/>
        </w:rPr>
        <w:t>последствия</w:t>
      </w:r>
      <w:ins w:id="231" w:author="Denis Dorotenko" w:date="2020-02-10T13:22:00Z">
        <w:r w:rsidR="00046B81">
          <w:rPr>
            <w:b/>
            <w:lang w:val="ru-RU"/>
          </w:rPr>
          <w:t>х</w:t>
        </w:r>
      </w:ins>
      <w:proofErr w:type="gramEnd"/>
      <w:r w:rsidRPr="000C2C43">
        <w:rPr>
          <w:b/>
          <w:lang w:val="ru-RU"/>
        </w:rPr>
        <w:t xml:space="preserve"> несоблюдения требований Программы.</w:t>
      </w:r>
    </w:p>
    <w:p w:rsidR="00CB3A98" w:rsidRPr="002D68F3" w:rsidRDefault="00C0152F" w:rsidP="00CB3A98">
      <w:pPr>
        <w:ind w:left="720" w:hanging="720"/>
        <w:rPr>
          <w:b/>
          <w:highlight w:val="yellow"/>
        </w:rPr>
      </w:pPr>
    </w:p>
    <w:p w:rsidR="00CB3A98" w:rsidRPr="0043796C" w:rsidRDefault="003627FE" w:rsidP="00CB3A98">
      <w:pPr>
        <w:ind w:left="720"/>
      </w:pPr>
      <w:r w:rsidRPr="0043796C">
        <w:rPr>
          <w:b/>
          <w:lang w:val="ru-RU"/>
        </w:rPr>
        <w:t>Материал(ы) проверки</w:t>
      </w:r>
      <w:r w:rsidRPr="0043796C">
        <w:rPr>
          <w:lang w:val="ru-RU"/>
        </w:rPr>
        <w:t>:</w:t>
      </w:r>
    </w:p>
    <w:p w:rsidR="00CB3A98" w:rsidRPr="0053625F" w:rsidRDefault="003627FE" w:rsidP="00CB3A98">
      <w:pPr>
        <w:pStyle w:val="a3"/>
        <w:numPr>
          <w:ilvl w:val="0"/>
          <w:numId w:val="1"/>
        </w:numPr>
        <w:rPr>
          <w:lang w:val="ru-RU"/>
          <w:rPrChange w:id="232" w:author="Denis Dorotenko" w:date="2020-02-10T13:00:00Z">
            <w:rPr/>
          </w:rPrChange>
        </w:rPr>
      </w:pPr>
      <w:r w:rsidRPr="007D4DA9">
        <w:rPr>
          <w:lang w:val="ru-RU"/>
        </w:rPr>
        <w:t>1.3.1 документально подтвержденная осведомленность каждого сотрудника о Программе, включая цели Программы, его вкладе в Программу и последствия</w:t>
      </w:r>
      <w:ins w:id="233" w:author="Denis Dorotenko" w:date="2020-02-10T13:22:00Z">
        <w:r w:rsidR="00046B81">
          <w:rPr>
            <w:lang w:val="ru-RU"/>
          </w:rPr>
          <w:t>х</w:t>
        </w:r>
      </w:ins>
      <w:r w:rsidRPr="007D4DA9">
        <w:rPr>
          <w:lang w:val="ru-RU"/>
        </w:rPr>
        <w:t xml:space="preserve"> несоответствия требованиям Программы.</w:t>
      </w:r>
    </w:p>
    <w:p w:rsidR="00CB3A98" w:rsidRPr="0053625F" w:rsidRDefault="00C0152F" w:rsidP="00CB3A98">
      <w:pPr>
        <w:ind w:left="720"/>
        <w:rPr>
          <w:b/>
          <w:lang w:val="ru-RU"/>
          <w:rPrChange w:id="234" w:author="Denis Dorotenko" w:date="2020-02-10T13:00:00Z">
            <w:rPr>
              <w:b/>
            </w:rPr>
          </w:rPrChange>
        </w:rPr>
      </w:pPr>
    </w:p>
    <w:p w:rsidR="00CB3A98" w:rsidRPr="0053625F" w:rsidRDefault="003627FE" w:rsidP="00CB3A98">
      <w:pPr>
        <w:ind w:left="720"/>
        <w:rPr>
          <w:lang w:val="ru-RU"/>
          <w:rPrChange w:id="235" w:author="Denis Dorotenko" w:date="2020-02-10T13:00:00Z">
            <w:rPr/>
          </w:rPrChange>
        </w:rPr>
      </w:pPr>
      <w:r w:rsidRPr="0043796C">
        <w:rPr>
          <w:b/>
          <w:lang w:val="ru-RU"/>
        </w:rPr>
        <w:t>Обоснование</w:t>
      </w:r>
      <w:r w:rsidRPr="0043796C">
        <w:rPr>
          <w:lang w:val="ru-RU"/>
        </w:rPr>
        <w:t>:</w:t>
      </w:r>
    </w:p>
    <w:p w:rsidR="00CB3A98" w:rsidRPr="0053625F" w:rsidRDefault="003627FE" w:rsidP="00CB3A98">
      <w:pPr>
        <w:ind w:left="720"/>
        <w:rPr>
          <w:lang w:val="ru-RU"/>
          <w:rPrChange w:id="236" w:author="Denis Dorotenko" w:date="2020-02-10T13:00:00Z">
            <w:rPr/>
          </w:rPrChange>
        </w:rPr>
      </w:pPr>
      <w:del w:id="237" w:author="Denis Dorotenko" w:date="2020-02-10T13:22:00Z">
        <w:r w:rsidDel="00046B81">
          <w:rPr>
            <w:lang w:val="ru-RU"/>
          </w:rPr>
          <w:delText>Для о</w:delText>
        </w:r>
      </w:del>
      <w:ins w:id="238" w:author="Denis Dorotenko" w:date="2020-02-10T13:22:00Z">
        <w:r w:rsidR="00046B81">
          <w:rPr>
            <w:lang w:val="ru-RU"/>
          </w:rPr>
          <w:t>О</w:t>
        </w:r>
      </w:ins>
      <w:r>
        <w:rPr>
          <w:lang w:val="ru-RU"/>
        </w:rPr>
        <w:t>беспеч</w:t>
      </w:r>
      <w:ins w:id="239" w:author="Denis Dorotenko" w:date="2020-02-10T13:22:00Z">
        <w:r w:rsidR="00046B81">
          <w:rPr>
            <w:lang w:val="ru-RU"/>
          </w:rPr>
          <w:t>ить</w:t>
        </w:r>
      </w:ins>
      <w:del w:id="240" w:author="Denis Dorotenko" w:date="2020-02-10T13:22:00Z">
        <w:r w:rsidDel="00046B81">
          <w:rPr>
            <w:lang w:val="ru-RU"/>
          </w:rPr>
          <w:delText>ения того</w:delText>
        </w:r>
      </w:del>
      <w:r>
        <w:rPr>
          <w:lang w:val="ru-RU"/>
        </w:rPr>
        <w:t>, чтобы персонал Программы получил достаточный уровень осведомленности о своих соответствующих ролях и обязанностях в рамках Программы.</w:t>
      </w:r>
    </w:p>
    <w:p w:rsidR="00F42324" w:rsidRPr="0053625F" w:rsidRDefault="00C0152F" w:rsidP="00CB3A98">
      <w:pPr>
        <w:ind w:left="720"/>
        <w:rPr>
          <w:lang w:val="ru-RU"/>
          <w:rPrChange w:id="241" w:author="Denis Dorotenko" w:date="2020-02-10T13:00:00Z">
            <w:rPr/>
          </w:rPrChange>
        </w:rPr>
      </w:pPr>
    </w:p>
    <w:p w:rsidR="00880698" w:rsidRPr="0053625F" w:rsidRDefault="00C0152F" w:rsidP="00CB3A98">
      <w:pPr>
        <w:ind w:left="720"/>
        <w:rPr>
          <w:lang w:val="ru-RU"/>
          <w:rPrChange w:id="242" w:author="Denis Dorotenko" w:date="2020-02-10T13:00:00Z">
            <w:rPr/>
          </w:rPrChange>
        </w:rPr>
      </w:pPr>
    </w:p>
    <w:p w:rsidR="00F42324" w:rsidRPr="0053625F" w:rsidRDefault="003627FE" w:rsidP="00F42324">
      <w:pPr>
        <w:rPr>
          <w:b/>
          <w:sz w:val="28"/>
          <w:lang w:val="ru-RU"/>
          <w:rPrChange w:id="243" w:author="Denis Dorotenko" w:date="2020-02-10T13:00:00Z">
            <w:rPr>
              <w:b/>
              <w:sz w:val="28"/>
            </w:rPr>
          </w:rPrChange>
        </w:rPr>
      </w:pPr>
      <w:r w:rsidRPr="006A41CD">
        <w:rPr>
          <w:b/>
          <w:sz w:val="24"/>
          <w:lang w:val="ru-RU"/>
        </w:rPr>
        <w:t>1.4</w:t>
      </w:r>
      <w:r w:rsidRPr="006A41CD">
        <w:rPr>
          <w:b/>
          <w:sz w:val="24"/>
          <w:lang w:val="ru-RU"/>
        </w:rPr>
        <w:tab/>
        <w:t>Объем Программы</w:t>
      </w:r>
    </w:p>
    <w:p w:rsidR="00F42324" w:rsidRPr="0053625F" w:rsidRDefault="003627FE" w:rsidP="00F42324">
      <w:pPr>
        <w:ind w:left="720"/>
        <w:rPr>
          <w:b/>
          <w:lang w:val="ru-RU"/>
          <w:rPrChange w:id="244" w:author="Denis Dorotenko" w:date="2020-02-10T13:00:00Z">
            <w:rPr>
              <w:b/>
            </w:rPr>
          </w:rPrChange>
        </w:rPr>
      </w:pPr>
      <w:r w:rsidRPr="007D4DA9">
        <w:rPr>
          <w:b/>
          <w:lang w:val="ru-RU"/>
        </w:rPr>
        <w:t xml:space="preserve">Различные Программы могут регулироваться различными уровнями охвата. Например, программа может управлять одной продуктовой линейкой, целым отделом или целой организацией. Обозначение области действия должно быть объявлено для каждой Программы. </w:t>
      </w:r>
    </w:p>
    <w:p w:rsidR="00F42324" w:rsidRPr="0053625F" w:rsidRDefault="00C0152F" w:rsidP="00F42324">
      <w:pPr>
        <w:ind w:left="720" w:hanging="720"/>
        <w:rPr>
          <w:b/>
          <w:lang w:val="ru-RU"/>
          <w:rPrChange w:id="245" w:author="Denis Dorotenko" w:date="2020-02-10T13:00:00Z">
            <w:rPr>
              <w:b/>
            </w:rPr>
          </w:rPrChange>
        </w:rPr>
      </w:pPr>
    </w:p>
    <w:p w:rsidR="00EC2615" w:rsidRPr="0053625F" w:rsidRDefault="003627FE" w:rsidP="00EC2615">
      <w:pPr>
        <w:ind w:left="720"/>
        <w:rPr>
          <w:lang w:val="ru-RU"/>
          <w:rPrChange w:id="246" w:author="Denis Dorotenko" w:date="2020-02-10T13:00:00Z">
            <w:rPr/>
          </w:rPrChange>
        </w:rPr>
      </w:pPr>
      <w:r w:rsidRPr="007D4DA9">
        <w:rPr>
          <w:b/>
          <w:lang w:val="ru-RU"/>
        </w:rPr>
        <w:t>Материа</w:t>
      </w:r>
      <w:proofErr w:type="gramStart"/>
      <w:r w:rsidRPr="007D4DA9">
        <w:rPr>
          <w:b/>
          <w:lang w:val="ru-RU"/>
        </w:rPr>
        <w:t>л(</w:t>
      </w:r>
      <w:proofErr w:type="gramEnd"/>
      <w:r w:rsidRPr="007D4DA9">
        <w:rPr>
          <w:b/>
          <w:lang w:val="ru-RU"/>
        </w:rPr>
        <w:t>ы) проверки</w:t>
      </w:r>
      <w:r w:rsidRPr="007D4DA9">
        <w:rPr>
          <w:lang w:val="ru-RU"/>
        </w:rPr>
        <w:t>:</w:t>
      </w:r>
    </w:p>
    <w:p w:rsidR="00EC2615" w:rsidRPr="0053625F" w:rsidRDefault="003627FE" w:rsidP="00EC2615">
      <w:pPr>
        <w:pStyle w:val="a3"/>
        <w:numPr>
          <w:ilvl w:val="0"/>
          <w:numId w:val="1"/>
        </w:numPr>
        <w:rPr>
          <w:lang w:val="ru-RU"/>
          <w:rPrChange w:id="247" w:author="Denis Dorotenko" w:date="2020-02-10T13:00:00Z">
            <w:rPr/>
          </w:rPrChange>
        </w:rPr>
      </w:pPr>
      <w:r w:rsidRPr="007D4DA9">
        <w:rPr>
          <w:lang w:val="ru-RU"/>
        </w:rPr>
        <w:t>1.4.1 письменное заявление, четко определяющее объем и пределы Программы.</w:t>
      </w:r>
    </w:p>
    <w:p w:rsidR="00F42324" w:rsidRPr="0053625F" w:rsidRDefault="00C0152F" w:rsidP="00F42324">
      <w:pPr>
        <w:ind w:left="720"/>
        <w:rPr>
          <w:lang w:val="ru-RU"/>
          <w:rPrChange w:id="248" w:author="Denis Dorotenko" w:date="2020-02-10T13:00:00Z">
            <w:rPr/>
          </w:rPrChange>
        </w:rPr>
      </w:pPr>
    </w:p>
    <w:p w:rsidR="00EC2615" w:rsidRPr="0053625F" w:rsidRDefault="003627FE" w:rsidP="00EC2615">
      <w:pPr>
        <w:ind w:left="720"/>
        <w:rPr>
          <w:lang w:val="ru-RU"/>
          <w:rPrChange w:id="249" w:author="Denis Dorotenko" w:date="2020-02-10T13:00:00Z">
            <w:rPr/>
          </w:rPrChange>
        </w:rPr>
      </w:pPr>
      <w:r w:rsidRPr="007D4DA9">
        <w:rPr>
          <w:b/>
          <w:lang w:val="ru-RU"/>
        </w:rPr>
        <w:t>Обоснование</w:t>
      </w:r>
      <w:r w:rsidRPr="007D4DA9">
        <w:rPr>
          <w:lang w:val="ru-RU"/>
        </w:rPr>
        <w:t>:</w:t>
      </w:r>
    </w:p>
    <w:p w:rsidR="00EC2615" w:rsidRPr="0053625F" w:rsidRDefault="003627FE" w:rsidP="00EC2615">
      <w:pPr>
        <w:ind w:left="720"/>
        <w:rPr>
          <w:lang w:val="ru-RU"/>
          <w:rPrChange w:id="250" w:author="Denis Dorotenko" w:date="2020-02-10T13:00:00Z">
            <w:rPr/>
          </w:rPrChange>
        </w:rPr>
      </w:pPr>
      <w:r w:rsidRPr="007D4DA9">
        <w:rPr>
          <w:lang w:val="ru-RU"/>
        </w:rPr>
        <w:t xml:space="preserve">Обеспечить гибкость для построения Программы, которая наилучшим образом соответствует объему потребностей организации. Некоторые организации могут выбрать применение Программы для конкретной линейки продуктов, в то время как другие могут реализовать Программу для управления Предоставленным программным обеспечением всей организации. </w:t>
      </w:r>
    </w:p>
    <w:p w:rsidR="00F42324" w:rsidRPr="0053625F" w:rsidRDefault="00C0152F" w:rsidP="00F42324">
      <w:pPr>
        <w:rPr>
          <w:lang w:val="ru-RU"/>
          <w:rPrChange w:id="251" w:author="Denis Dorotenko" w:date="2020-02-10T13:00:00Z">
            <w:rPr/>
          </w:rPrChange>
        </w:rPr>
      </w:pPr>
    </w:p>
    <w:p w:rsidR="004F7F19" w:rsidRPr="0053625F" w:rsidRDefault="00C0152F" w:rsidP="00AE6EB4">
      <w:pPr>
        <w:ind w:left="720"/>
        <w:rPr>
          <w:lang w:val="ru-RU"/>
          <w:rPrChange w:id="252" w:author="Denis Dorotenko" w:date="2020-02-10T13:00:00Z">
            <w:rPr/>
          </w:rPrChange>
        </w:rPr>
      </w:pPr>
    </w:p>
    <w:p w:rsidR="000C2C43" w:rsidRPr="0053625F" w:rsidRDefault="003627FE" w:rsidP="000C2C43">
      <w:pPr>
        <w:rPr>
          <w:b/>
          <w:sz w:val="28"/>
          <w:lang w:val="ru-RU"/>
          <w:rPrChange w:id="253" w:author="Denis Dorotenko" w:date="2020-02-10T13:00:00Z">
            <w:rPr>
              <w:b/>
              <w:sz w:val="28"/>
            </w:rPr>
          </w:rPrChange>
        </w:rPr>
      </w:pPr>
      <w:r w:rsidRPr="003A31F4">
        <w:rPr>
          <w:b/>
          <w:sz w:val="24"/>
          <w:lang w:val="ru-RU"/>
        </w:rPr>
        <w:t>1.5</w:t>
      </w:r>
      <w:r w:rsidRPr="003A31F4">
        <w:rPr>
          <w:b/>
          <w:sz w:val="24"/>
          <w:lang w:val="ru-RU"/>
        </w:rPr>
        <w:tab/>
        <w:t>Лицензионные обязательства</w:t>
      </w:r>
    </w:p>
    <w:p w:rsidR="004F7F19" w:rsidRPr="0053625F" w:rsidRDefault="003627FE" w:rsidP="000C2C43">
      <w:pPr>
        <w:ind w:left="720"/>
        <w:rPr>
          <w:b/>
          <w:lang w:val="ru-RU"/>
          <w:rPrChange w:id="254" w:author="Denis Dorotenko" w:date="2020-02-10T13:00:00Z">
            <w:rPr>
              <w:b/>
            </w:rPr>
          </w:rPrChange>
        </w:rPr>
      </w:pPr>
      <w:r w:rsidRPr="00691930">
        <w:rPr>
          <w:b/>
          <w:lang w:val="ru-RU"/>
        </w:rPr>
        <w:t xml:space="preserve">Существует процесс анализа Идентифицированных </w:t>
      </w:r>
      <w:proofErr w:type="gramStart"/>
      <w:ins w:id="255" w:author="Denis Dorotenko" w:date="2020-02-10T13:24:00Z">
        <w:r w:rsidR="00046B81">
          <w:rPr>
            <w:b/>
            <w:lang w:val="ru-RU"/>
          </w:rPr>
          <w:t>л</w:t>
        </w:r>
      </w:ins>
      <w:del w:id="256" w:author="Denis Dorotenko" w:date="2020-02-10T13:24:00Z">
        <w:r w:rsidRPr="00691930" w:rsidDel="00046B81">
          <w:rPr>
            <w:b/>
            <w:lang w:val="ru-RU"/>
          </w:rPr>
          <w:delText>Л</w:delText>
        </w:r>
      </w:del>
      <w:r w:rsidRPr="00691930">
        <w:rPr>
          <w:b/>
          <w:lang w:val="ru-RU"/>
        </w:rPr>
        <w:t>ицензий</w:t>
      </w:r>
      <w:proofErr w:type="gramEnd"/>
      <w:r w:rsidRPr="00691930">
        <w:rPr>
          <w:b/>
          <w:lang w:val="ru-RU"/>
        </w:rPr>
        <w:t xml:space="preserve"> для установления обязательств, ограничений и прав, предусмотренных каждой лицензией.</w:t>
      </w:r>
    </w:p>
    <w:p w:rsidR="004F7F19" w:rsidRPr="0053625F" w:rsidRDefault="00C0152F" w:rsidP="004F7F19">
      <w:pPr>
        <w:ind w:left="720" w:hanging="720"/>
        <w:rPr>
          <w:b/>
          <w:highlight w:val="yellow"/>
          <w:lang w:val="ru-RU"/>
          <w:rPrChange w:id="257" w:author="Denis Dorotenko" w:date="2020-02-10T13:00:00Z">
            <w:rPr>
              <w:b/>
              <w:highlight w:val="yellow"/>
            </w:rPr>
          </w:rPrChange>
        </w:rPr>
      </w:pPr>
    </w:p>
    <w:p w:rsidR="004F7F19" w:rsidRPr="0043796C" w:rsidRDefault="003627FE" w:rsidP="004F7F19">
      <w:pPr>
        <w:ind w:left="720"/>
      </w:pPr>
      <w:r w:rsidRPr="0043796C">
        <w:rPr>
          <w:b/>
          <w:lang w:val="ru-RU"/>
        </w:rPr>
        <w:t>Материа</w:t>
      </w:r>
      <w:proofErr w:type="gramStart"/>
      <w:r w:rsidRPr="0043796C">
        <w:rPr>
          <w:b/>
          <w:lang w:val="ru-RU"/>
        </w:rPr>
        <w:t>л(</w:t>
      </w:r>
      <w:proofErr w:type="gramEnd"/>
      <w:r w:rsidRPr="0043796C">
        <w:rPr>
          <w:b/>
          <w:lang w:val="ru-RU"/>
        </w:rPr>
        <w:t>ы) проверки</w:t>
      </w:r>
      <w:r w:rsidRPr="0043796C">
        <w:rPr>
          <w:lang w:val="ru-RU"/>
        </w:rPr>
        <w:t>:</w:t>
      </w:r>
    </w:p>
    <w:p w:rsidR="004F7F19" w:rsidRPr="0053625F" w:rsidRDefault="003627FE" w:rsidP="004F7F19">
      <w:pPr>
        <w:pStyle w:val="a3"/>
        <w:numPr>
          <w:ilvl w:val="0"/>
          <w:numId w:val="1"/>
        </w:numPr>
        <w:rPr>
          <w:lang w:val="ru-RU"/>
          <w:rPrChange w:id="258" w:author="Denis Dorotenko" w:date="2020-02-10T13:00:00Z">
            <w:rPr/>
          </w:rPrChange>
        </w:rPr>
      </w:pPr>
      <w:r w:rsidRPr="0043796C">
        <w:rPr>
          <w:lang w:val="ru-RU"/>
        </w:rPr>
        <w:t xml:space="preserve">1.5.1 </w:t>
      </w:r>
      <w:proofErr w:type="gramStart"/>
      <w:ins w:id="259" w:author="Denis Dorotenko" w:date="2020-02-10T13:37:00Z">
        <w:r w:rsidR="00154641">
          <w:rPr>
            <w:lang w:val="ru-RU"/>
          </w:rPr>
          <w:t>д</w:t>
        </w:r>
      </w:ins>
      <w:del w:id="260" w:author="Denis Dorotenko" w:date="2020-02-10T13:37:00Z">
        <w:r w:rsidRPr="0043796C" w:rsidDel="00154641">
          <w:rPr>
            <w:lang w:val="ru-RU"/>
          </w:rPr>
          <w:delText>Д</w:delText>
        </w:r>
      </w:del>
      <w:r w:rsidRPr="0043796C">
        <w:rPr>
          <w:lang w:val="ru-RU"/>
        </w:rPr>
        <w:t>окументированная</w:t>
      </w:r>
      <w:proofErr w:type="gramEnd"/>
      <w:r w:rsidRPr="0043796C">
        <w:rPr>
          <w:lang w:val="ru-RU"/>
        </w:rPr>
        <w:t xml:space="preserve"> процедура для проверки и документирования обязанностей, ограничений и прав по каждой Идентифицированной </w:t>
      </w:r>
      <w:del w:id="261" w:author="Denis Dorotenko" w:date="2020-02-10T13:24:00Z">
        <w:r w:rsidRPr="0043796C" w:rsidDel="00046B81">
          <w:rPr>
            <w:lang w:val="ru-RU"/>
          </w:rPr>
          <w:delText>Л</w:delText>
        </w:r>
      </w:del>
      <w:ins w:id="262" w:author="Denis Dorotenko" w:date="2020-02-10T13:24:00Z">
        <w:r w:rsidR="00046B81">
          <w:rPr>
            <w:lang w:val="ru-RU"/>
          </w:rPr>
          <w:t>л</w:t>
        </w:r>
      </w:ins>
      <w:r w:rsidRPr="0043796C">
        <w:rPr>
          <w:lang w:val="ru-RU"/>
        </w:rPr>
        <w:t>ицензии.</w:t>
      </w:r>
    </w:p>
    <w:p w:rsidR="004F7F19" w:rsidRPr="0053625F" w:rsidRDefault="00C0152F" w:rsidP="004F7F19">
      <w:pPr>
        <w:ind w:left="720"/>
        <w:rPr>
          <w:b/>
          <w:lang w:val="ru-RU"/>
          <w:rPrChange w:id="263" w:author="Denis Dorotenko" w:date="2020-02-10T13:00:00Z">
            <w:rPr>
              <w:b/>
            </w:rPr>
          </w:rPrChange>
        </w:rPr>
      </w:pPr>
    </w:p>
    <w:p w:rsidR="004F7F19" w:rsidRPr="0053625F" w:rsidRDefault="003627FE" w:rsidP="004F7F19">
      <w:pPr>
        <w:ind w:left="720"/>
        <w:rPr>
          <w:lang w:val="ru-RU"/>
          <w:rPrChange w:id="264" w:author="Denis Dorotenko" w:date="2020-02-10T13:00:00Z">
            <w:rPr/>
          </w:rPrChange>
        </w:rPr>
      </w:pPr>
      <w:r w:rsidRPr="0043796C">
        <w:rPr>
          <w:b/>
          <w:lang w:val="ru-RU"/>
        </w:rPr>
        <w:t>Обоснование</w:t>
      </w:r>
      <w:r w:rsidRPr="0043796C">
        <w:rPr>
          <w:lang w:val="ru-RU"/>
        </w:rPr>
        <w:t>:</w:t>
      </w:r>
    </w:p>
    <w:p w:rsidR="004F7F19" w:rsidRPr="0053625F" w:rsidRDefault="003627FE" w:rsidP="004F7F19">
      <w:pPr>
        <w:ind w:left="720"/>
        <w:rPr>
          <w:lang w:val="ru-RU"/>
          <w:rPrChange w:id="265" w:author="Denis Dorotenko" w:date="2020-02-10T13:00:00Z">
            <w:rPr/>
          </w:rPrChange>
        </w:rPr>
      </w:pPr>
      <w:r w:rsidRPr="007D4DA9">
        <w:rPr>
          <w:lang w:val="ru-RU"/>
        </w:rPr>
        <w:lastRenderedPageBreak/>
        <w:t>Обеспечить наличие процесса проверки и идентификации лицензионных обязатель</w:t>
      </w:r>
      <w:proofErr w:type="gramStart"/>
      <w:r w:rsidRPr="007D4DA9">
        <w:rPr>
          <w:lang w:val="ru-RU"/>
        </w:rPr>
        <w:t>ств дл</w:t>
      </w:r>
      <w:proofErr w:type="gramEnd"/>
      <w:r w:rsidRPr="007D4DA9">
        <w:rPr>
          <w:lang w:val="ru-RU"/>
        </w:rPr>
        <w:t>я каждой Идентифицированной лицензии для различных случаев использования, с которыми может столкнуться организация (как определено в требовании 3.2).</w:t>
      </w:r>
    </w:p>
    <w:p w:rsidR="004F7F19" w:rsidRPr="0053625F" w:rsidRDefault="003627FE">
      <w:pPr>
        <w:rPr>
          <w:lang w:val="ru-RU"/>
          <w:rPrChange w:id="266" w:author="Denis Dorotenko" w:date="2020-02-10T13:00:00Z">
            <w:rPr/>
          </w:rPrChange>
        </w:rPr>
      </w:pPr>
      <w:r w:rsidRPr="0053625F">
        <w:rPr>
          <w:lang w:val="ru-RU"/>
          <w:rPrChange w:id="267" w:author="Denis Dorotenko" w:date="2020-02-10T13:00:00Z">
            <w:rPr/>
          </w:rPrChange>
        </w:rPr>
        <w:br w:type="page"/>
      </w:r>
    </w:p>
    <w:p w:rsidR="00231D2F" w:rsidRPr="0053625F" w:rsidRDefault="003627FE" w:rsidP="004C1567">
      <w:pPr>
        <w:pStyle w:val="2"/>
        <w:rPr>
          <w:lang w:val="ru-RU"/>
          <w:rPrChange w:id="268" w:author="Denis Dorotenko" w:date="2020-02-10T13:00:00Z">
            <w:rPr/>
          </w:rPrChange>
        </w:rPr>
      </w:pPr>
      <w:bookmarkStart w:id="269" w:name="_Toc256000004"/>
      <w:bookmarkStart w:id="270" w:name="_Toc457078799"/>
      <w:bookmarkStart w:id="271" w:name="_Toc5054411"/>
      <w:r>
        <w:rPr>
          <w:lang w:val="ru-RU"/>
        </w:rPr>
        <w:lastRenderedPageBreak/>
        <w:t xml:space="preserve">2.0 </w:t>
      </w:r>
      <w:del w:id="272" w:author="Denis Dorotenko" w:date="2020-02-10T13:00:00Z">
        <w:r w:rsidDel="0053625F">
          <w:rPr>
            <w:lang w:val="ru-RU"/>
          </w:rPr>
          <w:delText>о</w:delText>
        </w:r>
      </w:del>
      <w:ins w:id="273" w:author="Denis Dorotenko" w:date="2020-02-10T13:00:00Z">
        <w:r w:rsidR="0053625F">
          <w:rPr>
            <w:lang w:val="ru-RU"/>
          </w:rPr>
          <w:t>О</w:t>
        </w:r>
      </w:ins>
      <w:r>
        <w:rPr>
          <w:lang w:val="ru-RU"/>
        </w:rPr>
        <w:t>пределение и поддержка соответствующих задач</w:t>
      </w:r>
      <w:bookmarkEnd w:id="269"/>
      <w:bookmarkEnd w:id="270"/>
      <w:bookmarkEnd w:id="271"/>
    </w:p>
    <w:p w:rsidR="00D749A7" w:rsidRPr="0053625F" w:rsidRDefault="003627FE" w:rsidP="00344C00">
      <w:pPr>
        <w:ind w:left="720" w:hanging="720"/>
        <w:rPr>
          <w:b/>
          <w:bCs/>
          <w:lang w:val="ru-RU"/>
          <w:rPrChange w:id="274" w:author="Denis Dorotenko" w:date="2020-02-10T13:00:00Z">
            <w:rPr>
              <w:b/>
              <w:bCs/>
            </w:rPr>
          </w:rPrChange>
        </w:rPr>
      </w:pPr>
      <w:r w:rsidRPr="0074245B">
        <w:rPr>
          <w:b/>
          <w:bCs/>
          <w:sz w:val="24"/>
          <w:lang w:val="ru-RU"/>
        </w:rPr>
        <w:t xml:space="preserve">2.1 </w:t>
      </w:r>
      <w:r w:rsidRPr="0074245B">
        <w:rPr>
          <w:b/>
          <w:bCs/>
          <w:sz w:val="24"/>
          <w:lang w:val="ru-RU"/>
        </w:rPr>
        <w:tab/>
        <w:t>Доступ</w:t>
      </w:r>
    </w:p>
    <w:p w:rsidR="004C1567" w:rsidRPr="0053625F" w:rsidRDefault="003627FE" w:rsidP="00D749A7">
      <w:pPr>
        <w:ind w:left="720"/>
        <w:rPr>
          <w:b/>
          <w:bCs/>
          <w:lang w:val="ru-RU"/>
          <w:rPrChange w:id="275" w:author="Denis Dorotenko" w:date="2020-02-10T13:00:00Z">
            <w:rPr>
              <w:b/>
              <w:bCs/>
            </w:rPr>
          </w:rPrChange>
        </w:rPr>
      </w:pPr>
      <w:r w:rsidRPr="00D749A7">
        <w:rPr>
          <w:b/>
          <w:bCs/>
          <w:lang w:val="ru-RU"/>
        </w:rPr>
        <w:t xml:space="preserve">Поддерживайте процесс эффективного реагирования на внешние запросы по Открытому исходному коду. Публично определите средства, с помощью которых третья сторона может сделать запрос соответствия </w:t>
      </w:r>
      <w:ins w:id="276" w:author="Denis Dorotenko" w:date="2020-02-10T13:25:00Z">
        <w:r w:rsidR="00046B81">
          <w:rPr>
            <w:b/>
            <w:bCs/>
            <w:lang w:val="ru-RU"/>
          </w:rPr>
          <w:t xml:space="preserve">по </w:t>
        </w:r>
      </w:ins>
      <w:del w:id="277" w:author="Denis Dorotenko" w:date="2020-02-10T13:25:00Z">
        <w:r w:rsidRPr="00D749A7" w:rsidDel="00046B81">
          <w:rPr>
            <w:b/>
            <w:bCs/>
            <w:lang w:val="ru-RU"/>
          </w:rPr>
          <w:delText>о</w:delText>
        </w:r>
      </w:del>
      <w:ins w:id="278" w:author="Denis Dorotenko" w:date="2020-02-10T13:25:00Z">
        <w:r w:rsidR="00046B81">
          <w:rPr>
            <w:b/>
            <w:bCs/>
            <w:lang w:val="ru-RU"/>
          </w:rPr>
          <w:t>О</w:t>
        </w:r>
      </w:ins>
      <w:r w:rsidRPr="00D749A7">
        <w:rPr>
          <w:b/>
          <w:bCs/>
          <w:lang w:val="ru-RU"/>
        </w:rPr>
        <w:t>ткрытому исходному коду.</w:t>
      </w:r>
    </w:p>
    <w:p w:rsidR="00153AD1" w:rsidRPr="0053625F" w:rsidRDefault="00C0152F" w:rsidP="00BC6D14">
      <w:pPr>
        <w:ind w:left="720"/>
        <w:rPr>
          <w:b/>
          <w:bCs/>
          <w:lang w:val="ru-RU"/>
          <w:rPrChange w:id="279" w:author="Denis Dorotenko" w:date="2020-02-10T13:00:00Z">
            <w:rPr>
              <w:b/>
              <w:bCs/>
            </w:rPr>
          </w:rPrChange>
        </w:rPr>
      </w:pPr>
    </w:p>
    <w:p w:rsidR="00153AD1" w:rsidRPr="007D4DA9" w:rsidRDefault="003627FE" w:rsidP="00153AD1">
      <w:pPr>
        <w:ind w:left="720"/>
      </w:pPr>
      <w:r w:rsidRPr="007D4DA9">
        <w:rPr>
          <w:b/>
          <w:lang w:val="ru-RU"/>
        </w:rPr>
        <w:t>Материа</w:t>
      </w:r>
      <w:proofErr w:type="gramStart"/>
      <w:r w:rsidRPr="007D4DA9">
        <w:rPr>
          <w:b/>
          <w:lang w:val="ru-RU"/>
        </w:rPr>
        <w:t>л(</w:t>
      </w:r>
      <w:proofErr w:type="gramEnd"/>
      <w:r w:rsidRPr="007D4DA9">
        <w:rPr>
          <w:b/>
          <w:lang w:val="ru-RU"/>
        </w:rPr>
        <w:t>ы) проверки</w:t>
      </w:r>
      <w:r w:rsidRPr="007D4DA9">
        <w:rPr>
          <w:lang w:val="ru-RU"/>
        </w:rPr>
        <w:t>:</w:t>
      </w:r>
    </w:p>
    <w:p w:rsidR="00153AD1" w:rsidRPr="0053625F" w:rsidRDefault="003627FE" w:rsidP="001D131D">
      <w:pPr>
        <w:pStyle w:val="a3"/>
        <w:numPr>
          <w:ilvl w:val="0"/>
          <w:numId w:val="9"/>
        </w:numPr>
        <w:rPr>
          <w:lang w:val="ru-RU"/>
          <w:rPrChange w:id="280" w:author="Denis Dorotenko" w:date="2020-02-10T13:00:00Z">
            <w:rPr/>
          </w:rPrChange>
        </w:rPr>
      </w:pPr>
      <w:r w:rsidRPr="007D4DA9">
        <w:rPr>
          <w:lang w:val="ru-RU"/>
        </w:rPr>
        <w:t>2.1.1 общедоступный метод, который позволяет любой третьей стороне сделать запрос на соответствие Открытой лицензии (</w:t>
      </w:r>
      <w:r w:rsidRPr="007D4DA9">
        <w:rPr>
          <w:i/>
          <w:lang w:val="ru-RU"/>
        </w:rPr>
        <w:t>например</w:t>
      </w:r>
      <w:r w:rsidRPr="007D4DA9">
        <w:rPr>
          <w:lang w:val="ru-RU"/>
        </w:rPr>
        <w:t xml:space="preserve">, через опубликованный контактный адрес электронной почты или через программу </w:t>
      </w:r>
      <w:proofErr w:type="spellStart"/>
      <w:r w:rsidRPr="007D4DA9">
        <w:rPr>
          <w:lang w:val="ru-RU"/>
        </w:rPr>
        <w:t>Open</w:t>
      </w:r>
      <w:proofErr w:type="spellEnd"/>
      <w:r w:rsidRPr="007D4DA9">
        <w:rPr>
          <w:lang w:val="ru-RU"/>
        </w:rPr>
        <w:t xml:space="preserve"> </w:t>
      </w:r>
      <w:proofErr w:type="spellStart"/>
      <w:r w:rsidRPr="007D4DA9">
        <w:rPr>
          <w:lang w:val="ru-RU"/>
        </w:rPr>
        <w:t>Compliance</w:t>
      </w:r>
      <w:proofErr w:type="spellEnd"/>
      <w:r w:rsidRPr="007D4DA9">
        <w:rPr>
          <w:lang w:val="ru-RU"/>
        </w:rPr>
        <w:t xml:space="preserve"> </w:t>
      </w:r>
      <w:proofErr w:type="spellStart"/>
      <w:r w:rsidRPr="007D4DA9">
        <w:rPr>
          <w:lang w:val="ru-RU"/>
        </w:rPr>
        <w:t>Directory</w:t>
      </w:r>
      <w:proofErr w:type="spellEnd"/>
      <w:r w:rsidRPr="007D4DA9">
        <w:rPr>
          <w:lang w:val="ru-RU"/>
        </w:rPr>
        <w:t xml:space="preserve"> фонда </w:t>
      </w:r>
      <w:proofErr w:type="spellStart"/>
      <w:r w:rsidRPr="007D4DA9">
        <w:rPr>
          <w:lang w:val="ru-RU"/>
        </w:rPr>
        <w:t>Linux</w:t>
      </w:r>
      <w:proofErr w:type="spellEnd"/>
      <w:r w:rsidRPr="007D4DA9">
        <w:rPr>
          <w:lang w:val="ru-RU"/>
        </w:rPr>
        <w:t xml:space="preserve"> </w:t>
      </w:r>
      <w:proofErr w:type="spellStart"/>
      <w:r w:rsidRPr="007D4DA9">
        <w:rPr>
          <w:lang w:val="ru-RU"/>
        </w:rPr>
        <w:t>Foundation</w:t>
      </w:r>
      <w:proofErr w:type="spellEnd"/>
      <w:r w:rsidRPr="007D4DA9">
        <w:rPr>
          <w:lang w:val="ru-RU"/>
        </w:rPr>
        <w:t xml:space="preserve">). </w:t>
      </w:r>
    </w:p>
    <w:p w:rsidR="00153AD1" w:rsidRPr="0053625F" w:rsidRDefault="003627FE" w:rsidP="007845F9">
      <w:pPr>
        <w:pStyle w:val="a3"/>
        <w:numPr>
          <w:ilvl w:val="0"/>
          <w:numId w:val="1"/>
        </w:numPr>
        <w:rPr>
          <w:lang w:val="ru-RU"/>
          <w:rPrChange w:id="281" w:author="Denis Dorotenko" w:date="2020-02-10T13:00:00Z">
            <w:rPr/>
          </w:rPrChange>
        </w:rPr>
      </w:pPr>
      <w:r w:rsidRPr="007D4DA9">
        <w:rPr>
          <w:lang w:val="ru-RU"/>
        </w:rPr>
        <w:t xml:space="preserve">2.1.2 внутренняя документированная процедура ответа на запросы третьих лиц о соответствии Открытой лицензии. </w:t>
      </w:r>
      <w:r w:rsidRPr="007D4DA9">
        <w:rPr>
          <w:lang w:val="ru-RU"/>
        </w:rPr>
        <w:tab/>
      </w:r>
    </w:p>
    <w:p w:rsidR="00153AD1" w:rsidRPr="0053625F" w:rsidRDefault="00C0152F" w:rsidP="00BC6D14">
      <w:pPr>
        <w:ind w:left="720"/>
        <w:rPr>
          <w:b/>
          <w:lang w:val="ru-RU"/>
          <w:rPrChange w:id="282" w:author="Denis Dorotenko" w:date="2020-02-10T13:00:00Z">
            <w:rPr>
              <w:b/>
            </w:rPr>
          </w:rPrChange>
        </w:rPr>
      </w:pPr>
    </w:p>
    <w:p w:rsidR="00153AD1" w:rsidRPr="0053625F" w:rsidRDefault="003627FE" w:rsidP="00153AD1">
      <w:pPr>
        <w:ind w:left="720"/>
        <w:rPr>
          <w:lang w:val="ru-RU"/>
          <w:rPrChange w:id="283" w:author="Denis Dorotenko" w:date="2020-02-10T13:00:00Z">
            <w:rPr/>
          </w:rPrChange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1511D0" w:rsidRPr="0053625F" w:rsidRDefault="003627FE" w:rsidP="004C1567">
      <w:pPr>
        <w:ind w:left="720"/>
        <w:rPr>
          <w:lang w:val="ru-RU"/>
          <w:rPrChange w:id="284" w:author="Denis Dorotenko" w:date="2020-02-10T13:00:00Z">
            <w:rPr/>
          </w:rPrChange>
        </w:rPr>
      </w:pPr>
      <w:r>
        <w:rPr>
          <w:lang w:val="ru-RU"/>
        </w:rPr>
        <w:t xml:space="preserve">Убедиться, что это разумный вариант для запросов третьих лиц в организацию о </w:t>
      </w:r>
      <w:del w:id="285" w:author="Denis Dorotenko" w:date="2020-02-10T13:26:00Z">
        <w:r w:rsidDel="00046B81">
          <w:rPr>
            <w:lang w:val="ru-RU"/>
          </w:rPr>
          <w:delText xml:space="preserve">совместимости </w:delText>
        </w:r>
      </w:del>
      <w:ins w:id="286" w:author="Denis Dorotenko" w:date="2020-02-10T13:26:00Z">
        <w:r w:rsidR="00046B81">
          <w:rPr>
            <w:lang w:val="ru-RU"/>
          </w:rPr>
          <w:t xml:space="preserve">соответствии </w:t>
        </w:r>
      </w:ins>
      <w:r>
        <w:rPr>
          <w:lang w:val="ru-RU"/>
        </w:rPr>
        <w:t xml:space="preserve">Открытого исходного кода, и что организация готова эффективно </w:t>
      </w:r>
      <w:ins w:id="287" w:author="Denis Dorotenko" w:date="2020-02-10T13:26:00Z">
        <w:r w:rsidR="00046B81" w:rsidRPr="00046B81">
          <w:rPr>
            <w:highlight w:val="yellow"/>
            <w:lang w:val="ru-RU"/>
            <w:rPrChange w:id="288" w:author="Denis Dorotenko" w:date="2020-02-10T13:26:00Z">
              <w:rPr>
                <w:lang w:val="ru-RU"/>
              </w:rPr>
            </w:rPrChange>
          </w:rPr>
          <w:t>на них</w:t>
        </w:r>
        <w:r w:rsidR="00046B81">
          <w:rPr>
            <w:lang w:val="ru-RU"/>
          </w:rPr>
          <w:t xml:space="preserve"> </w:t>
        </w:r>
      </w:ins>
      <w:r>
        <w:rPr>
          <w:lang w:val="ru-RU"/>
        </w:rPr>
        <w:t>отвечать.</w:t>
      </w:r>
    </w:p>
    <w:p w:rsidR="001511D0" w:rsidRPr="0053625F" w:rsidRDefault="00C0152F" w:rsidP="00793A3F">
      <w:pPr>
        <w:rPr>
          <w:lang w:val="ru-RU"/>
          <w:rPrChange w:id="289" w:author="Denis Dorotenko" w:date="2020-02-10T13:00:00Z">
            <w:rPr/>
          </w:rPrChange>
        </w:rPr>
      </w:pPr>
    </w:p>
    <w:p w:rsidR="009B05FE" w:rsidRPr="0053625F" w:rsidRDefault="00C0152F" w:rsidP="00793A3F">
      <w:pPr>
        <w:rPr>
          <w:lang w:val="ru-RU"/>
          <w:rPrChange w:id="290" w:author="Denis Dorotenko" w:date="2020-02-10T13:00:00Z">
            <w:rPr/>
          </w:rPrChange>
        </w:rPr>
      </w:pPr>
    </w:p>
    <w:p w:rsidR="00D749A7" w:rsidRPr="0053625F" w:rsidRDefault="003627FE" w:rsidP="00793A3F">
      <w:pPr>
        <w:rPr>
          <w:b/>
          <w:sz w:val="24"/>
          <w:lang w:val="ru-RU"/>
          <w:rPrChange w:id="291" w:author="Denis Dorotenko" w:date="2020-02-10T13:00:00Z">
            <w:rPr>
              <w:b/>
              <w:sz w:val="24"/>
            </w:rPr>
          </w:rPrChange>
        </w:rPr>
      </w:pPr>
      <w:r w:rsidRPr="007D4DA9">
        <w:rPr>
          <w:b/>
          <w:sz w:val="24"/>
          <w:lang w:val="ru-RU"/>
        </w:rPr>
        <w:t xml:space="preserve">2.2  </w:t>
      </w:r>
      <w:r w:rsidRPr="007D4DA9">
        <w:rPr>
          <w:b/>
          <w:sz w:val="24"/>
          <w:lang w:val="ru-RU"/>
        </w:rPr>
        <w:tab/>
        <w:t>Эффективно</w:t>
      </w:r>
      <w:ins w:id="292" w:author="Denis Dorotenko" w:date="2020-02-10T13:27:00Z">
        <w:r w:rsidR="00046B81">
          <w:rPr>
            <w:b/>
            <w:sz w:val="24"/>
            <w:lang w:val="ru-RU"/>
          </w:rPr>
          <w:t>е</w:t>
        </w:r>
      </w:ins>
      <w:r w:rsidRPr="007D4DA9">
        <w:rPr>
          <w:b/>
          <w:sz w:val="24"/>
          <w:lang w:val="ru-RU"/>
        </w:rPr>
        <w:t xml:space="preserve"> обеспечен</w:t>
      </w:r>
      <w:ins w:id="293" w:author="Denis Dorotenko" w:date="2020-02-10T13:27:00Z">
        <w:r w:rsidR="00046B81">
          <w:rPr>
            <w:b/>
            <w:sz w:val="24"/>
            <w:lang w:val="ru-RU"/>
          </w:rPr>
          <w:t>ие</w:t>
        </w:r>
      </w:ins>
      <w:del w:id="294" w:author="Denis Dorotenko" w:date="2020-02-10T13:27:00Z">
        <w:r w:rsidRPr="007D4DA9" w:rsidDel="00046B81">
          <w:rPr>
            <w:b/>
            <w:sz w:val="24"/>
            <w:lang w:val="ru-RU"/>
          </w:rPr>
          <w:delText>а</w:delText>
        </w:r>
      </w:del>
      <w:r w:rsidRPr="007D4DA9">
        <w:rPr>
          <w:b/>
          <w:sz w:val="24"/>
          <w:lang w:val="ru-RU"/>
        </w:rPr>
        <w:t xml:space="preserve"> ресурсами</w:t>
      </w:r>
    </w:p>
    <w:p w:rsidR="00793A3F" w:rsidRPr="0053625F" w:rsidRDefault="003627FE" w:rsidP="00D749A7">
      <w:pPr>
        <w:ind w:firstLine="720"/>
        <w:rPr>
          <w:b/>
          <w:sz w:val="24"/>
          <w:lang w:val="ru-RU"/>
          <w:rPrChange w:id="295" w:author="Denis Dorotenko" w:date="2020-02-10T13:00:00Z">
            <w:rPr>
              <w:b/>
              <w:sz w:val="24"/>
            </w:rPr>
          </w:rPrChange>
        </w:rPr>
      </w:pPr>
      <w:r w:rsidRPr="007D4DA9">
        <w:rPr>
          <w:b/>
          <w:lang w:val="ru-RU"/>
        </w:rPr>
        <w:t>Идентификационные и ресурсные задачи Программы:</w:t>
      </w:r>
    </w:p>
    <w:p w:rsidR="00793A3F" w:rsidRPr="0053625F" w:rsidRDefault="003627FE" w:rsidP="00793A3F">
      <w:pPr>
        <w:pStyle w:val="a3"/>
        <w:numPr>
          <w:ilvl w:val="0"/>
          <w:numId w:val="3"/>
        </w:numPr>
        <w:rPr>
          <w:b/>
          <w:lang w:val="ru-RU"/>
          <w:rPrChange w:id="296" w:author="Denis Dorotenko" w:date="2020-02-10T13:00:00Z">
            <w:rPr>
              <w:b/>
            </w:rPr>
          </w:rPrChange>
        </w:rPr>
      </w:pPr>
      <w:r w:rsidRPr="007D4DA9">
        <w:rPr>
          <w:b/>
          <w:lang w:val="ru-RU"/>
        </w:rPr>
        <w:t xml:space="preserve">Назначьте подотчетность для обеспечения успешного выполнения задач Программы. </w:t>
      </w:r>
    </w:p>
    <w:p w:rsidR="00793A3F" w:rsidRPr="0053625F" w:rsidRDefault="003627FE" w:rsidP="00793A3F">
      <w:pPr>
        <w:pStyle w:val="a3"/>
        <w:numPr>
          <w:ilvl w:val="0"/>
          <w:numId w:val="3"/>
        </w:numPr>
        <w:rPr>
          <w:b/>
          <w:lang w:val="ru-RU"/>
          <w:rPrChange w:id="297" w:author="Denis Dorotenko" w:date="2020-02-10T13:00:00Z">
            <w:rPr>
              <w:b/>
            </w:rPr>
          </w:rPrChange>
        </w:rPr>
      </w:pPr>
      <w:r w:rsidRPr="007D4DA9">
        <w:rPr>
          <w:b/>
          <w:lang w:val="ru-RU"/>
        </w:rPr>
        <w:t>Задачи Программы достаточно обеспечены ресурсами:</w:t>
      </w:r>
    </w:p>
    <w:p w:rsidR="00793A3F" w:rsidRPr="0053625F" w:rsidRDefault="003627FE" w:rsidP="00793A3F">
      <w:pPr>
        <w:pStyle w:val="a3"/>
        <w:numPr>
          <w:ilvl w:val="1"/>
          <w:numId w:val="3"/>
        </w:numPr>
        <w:rPr>
          <w:b/>
          <w:lang w:val="ru-RU"/>
          <w:rPrChange w:id="298" w:author="Denis Dorotenko" w:date="2020-02-10T13:00:00Z">
            <w:rPr>
              <w:b/>
            </w:rPr>
          </w:rPrChange>
        </w:rPr>
      </w:pPr>
      <w:r w:rsidRPr="007D4DA9">
        <w:rPr>
          <w:b/>
          <w:lang w:val="ru-RU"/>
        </w:rPr>
        <w:t>Было выделено время для выполнения задач; и</w:t>
      </w:r>
    </w:p>
    <w:p w:rsidR="00793A3F" w:rsidRPr="007D4DA9" w:rsidRDefault="003627FE" w:rsidP="00FB0120">
      <w:pPr>
        <w:pStyle w:val="a3"/>
        <w:numPr>
          <w:ilvl w:val="1"/>
          <w:numId w:val="3"/>
        </w:numPr>
        <w:rPr>
          <w:b/>
        </w:rPr>
      </w:pPr>
      <w:r w:rsidRPr="007D4DA9">
        <w:rPr>
          <w:b/>
          <w:lang w:val="ru-RU"/>
        </w:rPr>
        <w:t>Было выделено достаточное финансирование.</w:t>
      </w:r>
    </w:p>
    <w:p w:rsidR="00973F06" w:rsidRPr="0053625F" w:rsidRDefault="003627FE" w:rsidP="00973F06">
      <w:pPr>
        <w:pStyle w:val="a3"/>
        <w:numPr>
          <w:ilvl w:val="0"/>
          <w:numId w:val="3"/>
        </w:numPr>
        <w:rPr>
          <w:b/>
          <w:lang w:val="ru-RU"/>
          <w:rPrChange w:id="299" w:author="Denis Dorotenko" w:date="2020-02-10T13:00:00Z">
            <w:rPr>
              <w:b/>
            </w:rPr>
          </w:rPrChange>
        </w:rPr>
      </w:pPr>
      <w:r w:rsidRPr="00973F06">
        <w:rPr>
          <w:b/>
          <w:lang w:val="ru-RU"/>
        </w:rPr>
        <w:t>Существует процесс пересмотра и обновления политики и вспомогательных задач;</w:t>
      </w:r>
    </w:p>
    <w:p w:rsidR="00973F06" w:rsidRPr="0053625F" w:rsidRDefault="003627FE" w:rsidP="00973F06">
      <w:pPr>
        <w:pStyle w:val="a3"/>
        <w:numPr>
          <w:ilvl w:val="0"/>
          <w:numId w:val="3"/>
        </w:numPr>
        <w:rPr>
          <w:b/>
          <w:lang w:val="ru-RU"/>
          <w:rPrChange w:id="300" w:author="Denis Dorotenko" w:date="2020-02-10T13:00:00Z">
            <w:rPr>
              <w:b/>
            </w:rPr>
          </w:rPrChange>
        </w:rPr>
      </w:pPr>
      <w:r w:rsidRPr="00973F06">
        <w:rPr>
          <w:b/>
          <w:lang w:val="ru-RU"/>
        </w:rPr>
        <w:t>Юридическая экспертиза, касающаяся соответствия Открытой лицензии, доступна тем, кто может нуждаться в таком руководстве; и</w:t>
      </w:r>
    </w:p>
    <w:p w:rsidR="00793A3F" w:rsidRPr="0053625F" w:rsidRDefault="003627FE" w:rsidP="00973F06">
      <w:pPr>
        <w:pStyle w:val="a3"/>
        <w:numPr>
          <w:ilvl w:val="0"/>
          <w:numId w:val="3"/>
        </w:numPr>
        <w:rPr>
          <w:b/>
          <w:lang w:val="ru-RU"/>
          <w:rPrChange w:id="301" w:author="Denis Dorotenko" w:date="2020-02-10T13:00:00Z">
            <w:rPr>
              <w:b/>
            </w:rPr>
          </w:rPrChange>
        </w:rPr>
      </w:pPr>
      <w:r w:rsidRPr="00973F06">
        <w:rPr>
          <w:b/>
          <w:lang w:val="ru-RU"/>
        </w:rPr>
        <w:t>Процесс существует для разрешения вопрос</w:t>
      </w:r>
      <w:r w:rsidRPr="00973F06">
        <w:rPr>
          <w:b/>
          <w:sz w:val="24"/>
          <w:lang w:val="ru-RU"/>
        </w:rPr>
        <w:t>ов</w:t>
      </w:r>
      <w:r w:rsidRPr="00973F06">
        <w:rPr>
          <w:b/>
          <w:lang w:val="ru-RU"/>
        </w:rPr>
        <w:t xml:space="preserve"> о соблюдении Открытых лицензий.</w:t>
      </w:r>
    </w:p>
    <w:p w:rsidR="001511D0" w:rsidRPr="0053625F" w:rsidRDefault="00C0152F" w:rsidP="001511D0">
      <w:pPr>
        <w:rPr>
          <w:lang w:val="ru-RU"/>
          <w:rPrChange w:id="302" w:author="Denis Dorotenko" w:date="2020-02-10T13:00:00Z">
            <w:rPr/>
          </w:rPrChange>
        </w:rPr>
      </w:pPr>
    </w:p>
    <w:p w:rsidR="001511D0" w:rsidRPr="00661E9D" w:rsidRDefault="003627FE" w:rsidP="005F09B6">
      <w:pPr>
        <w:ind w:left="720"/>
      </w:pPr>
      <w:r w:rsidRPr="00661E9D">
        <w:rPr>
          <w:b/>
          <w:lang w:val="ru-RU"/>
        </w:rPr>
        <w:t>Материа</w:t>
      </w:r>
      <w:proofErr w:type="gramStart"/>
      <w:r w:rsidRPr="00661E9D">
        <w:rPr>
          <w:b/>
          <w:lang w:val="ru-RU"/>
        </w:rPr>
        <w:t>л(</w:t>
      </w:r>
      <w:proofErr w:type="gramEnd"/>
      <w:r w:rsidRPr="00661E9D">
        <w:rPr>
          <w:b/>
          <w:lang w:val="ru-RU"/>
        </w:rPr>
        <w:t>ы) проверки</w:t>
      </w:r>
      <w:r w:rsidRPr="00661E9D">
        <w:rPr>
          <w:lang w:val="ru-RU"/>
        </w:rPr>
        <w:t>:</w:t>
      </w:r>
    </w:p>
    <w:p w:rsidR="001511D0" w:rsidRPr="0053625F" w:rsidRDefault="003627FE" w:rsidP="007845F9">
      <w:pPr>
        <w:pStyle w:val="a3"/>
        <w:numPr>
          <w:ilvl w:val="0"/>
          <w:numId w:val="1"/>
        </w:numPr>
        <w:rPr>
          <w:lang w:val="ru-RU"/>
          <w:rPrChange w:id="303" w:author="Denis Dorotenko" w:date="2020-02-10T13:00:00Z">
            <w:rPr/>
          </w:rPrChange>
        </w:rPr>
      </w:pPr>
      <w:r w:rsidRPr="00015EF3">
        <w:rPr>
          <w:lang w:val="ru-RU"/>
        </w:rPr>
        <w:t>2.2.1 документ с указанием лиц, группы или подразделения роли (ролей), определенно</w:t>
      </w:r>
      <w:proofErr w:type="gramStart"/>
      <w:r w:rsidRPr="00015EF3">
        <w:rPr>
          <w:lang w:val="ru-RU"/>
        </w:rPr>
        <w:t>й(</w:t>
      </w:r>
      <w:proofErr w:type="spellStart"/>
      <w:proofErr w:type="gramEnd"/>
      <w:r w:rsidRPr="00015EF3">
        <w:rPr>
          <w:lang w:val="ru-RU"/>
        </w:rPr>
        <w:t>ых</w:t>
      </w:r>
      <w:proofErr w:type="spellEnd"/>
      <w:r w:rsidRPr="00015EF3">
        <w:rPr>
          <w:lang w:val="ru-RU"/>
        </w:rPr>
        <w:t>) в Программе.</w:t>
      </w:r>
    </w:p>
    <w:p w:rsidR="009F54AA" w:rsidRPr="0053625F" w:rsidRDefault="003627FE" w:rsidP="007845F9">
      <w:pPr>
        <w:pStyle w:val="a3"/>
        <w:numPr>
          <w:ilvl w:val="0"/>
          <w:numId w:val="1"/>
        </w:numPr>
        <w:rPr>
          <w:lang w:val="ru-RU"/>
          <w:rPrChange w:id="304" w:author="Denis Dorotenko" w:date="2020-02-10T13:00:00Z">
            <w:rPr/>
          </w:rPrChange>
        </w:rPr>
      </w:pPr>
      <w:r>
        <w:rPr>
          <w:lang w:val="ru-RU"/>
        </w:rPr>
        <w:t>2.2.2 определенные в Программе роли были должным образом укомплектованы персоналом и обеспечены адекватным финансированием.</w:t>
      </w:r>
    </w:p>
    <w:p w:rsidR="001511D0" w:rsidRPr="0053625F" w:rsidRDefault="003627FE" w:rsidP="007845F9">
      <w:pPr>
        <w:pStyle w:val="a3"/>
        <w:numPr>
          <w:ilvl w:val="0"/>
          <w:numId w:val="1"/>
        </w:numPr>
        <w:rPr>
          <w:lang w:val="ru-RU"/>
          <w:rPrChange w:id="305" w:author="Denis Dorotenko" w:date="2020-02-10T13:00:00Z">
            <w:rPr/>
          </w:rPrChange>
        </w:rPr>
      </w:pPr>
      <w:r w:rsidRPr="00015EF3">
        <w:rPr>
          <w:lang w:val="ru-RU"/>
        </w:rPr>
        <w:t xml:space="preserve">2.2.3 </w:t>
      </w:r>
      <w:del w:id="306" w:author="Denis Dorotenko" w:date="2020-02-10T13:29:00Z">
        <w:r w:rsidRPr="00015EF3" w:rsidDel="00046B81">
          <w:rPr>
            <w:lang w:val="ru-RU"/>
          </w:rPr>
          <w:delText xml:space="preserve">установлена </w:delText>
        </w:r>
      </w:del>
      <w:ins w:id="307" w:author="Denis Dorotenko" w:date="2020-02-10T13:29:00Z">
        <w:r w:rsidR="00046B81">
          <w:rPr>
            <w:lang w:val="ru-RU"/>
          </w:rPr>
          <w:t xml:space="preserve">соответствующая </w:t>
        </w:r>
      </w:ins>
      <w:r w:rsidRPr="00015EF3">
        <w:rPr>
          <w:lang w:val="ru-RU"/>
        </w:rPr>
        <w:t>юридическая экспертиза, доступная для решения вопросов соответствия Открытой лицензии, которые могут быть внутренними или внешними.</w:t>
      </w:r>
    </w:p>
    <w:p w:rsidR="001511D0" w:rsidRPr="00015EF3" w:rsidRDefault="003627FE" w:rsidP="007845F9">
      <w:pPr>
        <w:pStyle w:val="a3"/>
        <w:numPr>
          <w:ilvl w:val="0"/>
          <w:numId w:val="1"/>
        </w:numPr>
      </w:pPr>
      <w:r w:rsidRPr="00015EF3">
        <w:rPr>
          <w:lang w:val="ru-RU"/>
        </w:rPr>
        <w:t>2.2.4 документированная процедура, которая определяет внутренние обязанности по соответствию Открытого исходного кода.</w:t>
      </w:r>
    </w:p>
    <w:p w:rsidR="001511D0" w:rsidRPr="0053625F" w:rsidRDefault="003627FE" w:rsidP="007845F9">
      <w:pPr>
        <w:pStyle w:val="a3"/>
        <w:numPr>
          <w:ilvl w:val="0"/>
          <w:numId w:val="1"/>
        </w:numPr>
        <w:rPr>
          <w:lang w:val="ru-RU"/>
          <w:rPrChange w:id="308" w:author="Denis Dorotenko" w:date="2020-02-10T13:00:00Z">
            <w:rPr/>
          </w:rPrChange>
        </w:rPr>
      </w:pPr>
      <w:r w:rsidRPr="00015EF3">
        <w:rPr>
          <w:lang w:val="ru-RU"/>
        </w:rPr>
        <w:t>2.2.5 документированная процедура по рассмотрению и устранению случаев несоответствия.</w:t>
      </w:r>
    </w:p>
    <w:p w:rsidR="00153AD1" w:rsidRPr="0053625F" w:rsidRDefault="00C0152F" w:rsidP="00153AD1">
      <w:pPr>
        <w:rPr>
          <w:lang w:val="ru-RU"/>
          <w:rPrChange w:id="309" w:author="Denis Dorotenko" w:date="2020-02-10T13:00:00Z">
            <w:rPr/>
          </w:rPrChange>
        </w:rPr>
      </w:pPr>
    </w:p>
    <w:p w:rsidR="005F09B6" w:rsidRPr="0053625F" w:rsidRDefault="003627FE" w:rsidP="005F09B6">
      <w:pPr>
        <w:ind w:left="720"/>
        <w:rPr>
          <w:lang w:val="ru-RU"/>
          <w:rPrChange w:id="310" w:author="Denis Dorotenko" w:date="2020-02-10T13:00:00Z">
            <w:rPr/>
          </w:rPrChange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5F09B6" w:rsidRPr="0053625F" w:rsidRDefault="003627FE" w:rsidP="005F09B6">
      <w:pPr>
        <w:ind w:left="720"/>
        <w:rPr>
          <w:lang w:val="ru-RU"/>
          <w:rPrChange w:id="311" w:author="Denis Dorotenko" w:date="2020-02-10T13:00:00Z">
            <w:rPr/>
          </w:rPrChange>
        </w:rPr>
      </w:pPr>
      <w:proofErr w:type="gramStart"/>
      <w:r>
        <w:rPr>
          <w:lang w:val="ru-RU"/>
        </w:rPr>
        <w:lastRenderedPageBreak/>
        <w:t>Обеспечить: i) эффективную поддержку и выделение ресурсов для выполнения обязанностей по Программе и ii) регулярное обновление политик и вспомогательных процессов для соответствия лучшим примерам соблюдения требований по Открытому исходному коду.</w:t>
      </w:r>
      <w:proofErr w:type="gramEnd"/>
    </w:p>
    <w:p w:rsidR="00835940" w:rsidRPr="0053625F" w:rsidRDefault="003627FE">
      <w:pPr>
        <w:rPr>
          <w:lang w:val="ru-RU"/>
          <w:rPrChange w:id="312" w:author="Denis Dorotenko" w:date="2020-02-10T13:00:00Z">
            <w:rPr/>
          </w:rPrChange>
        </w:rPr>
      </w:pPr>
      <w:r w:rsidRPr="0053625F">
        <w:rPr>
          <w:lang w:val="ru-RU"/>
          <w:rPrChange w:id="313" w:author="Denis Dorotenko" w:date="2020-02-10T13:00:00Z">
            <w:rPr/>
          </w:rPrChange>
        </w:rPr>
        <w:br w:type="page"/>
      </w:r>
    </w:p>
    <w:p w:rsidR="00835940" w:rsidRPr="0053625F" w:rsidRDefault="003627FE" w:rsidP="00835940">
      <w:pPr>
        <w:pStyle w:val="2"/>
        <w:rPr>
          <w:lang w:val="ru-RU"/>
          <w:rPrChange w:id="314" w:author="Denis Dorotenko" w:date="2020-02-10T13:00:00Z">
            <w:rPr/>
          </w:rPrChange>
        </w:rPr>
      </w:pPr>
      <w:bookmarkStart w:id="315" w:name="_Toc457078800"/>
      <w:bookmarkStart w:id="316" w:name="_Toc256000005"/>
      <w:bookmarkStart w:id="317" w:name="_Toc5054412"/>
      <w:r>
        <w:rPr>
          <w:lang w:val="ru-RU"/>
        </w:rPr>
        <w:lastRenderedPageBreak/>
        <w:t>3.0 Обзор и утверждение контента</w:t>
      </w:r>
      <w:bookmarkEnd w:id="315"/>
      <w:r>
        <w:rPr>
          <w:lang w:val="ru-RU"/>
        </w:rPr>
        <w:t xml:space="preserve"> с Открытым исходным кодом</w:t>
      </w:r>
      <w:bookmarkEnd w:id="316"/>
      <w:bookmarkEnd w:id="317"/>
    </w:p>
    <w:p w:rsidR="003A31F4" w:rsidRPr="0053625F" w:rsidRDefault="003627FE" w:rsidP="005177FB">
      <w:pPr>
        <w:ind w:left="720" w:hanging="720"/>
        <w:rPr>
          <w:b/>
          <w:bCs/>
          <w:lang w:val="ru-RU"/>
          <w:rPrChange w:id="318" w:author="Denis Dorotenko" w:date="2020-02-10T13:00:00Z">
            <w:rPr>
              <w:b/>
              <w:bCs/>
            </w:rPr>
          </w:rPrChange>
        </w:rPr>
      </w:pPr>
      <w:r w:rsidRPr="003A31F4">
        <w:rPr>
          <w:b/>
          <w:sz w:val="24"/>
          <w:lang w:val="ru-RU"/>
        </w:rPr>
        <w:t>3.1 Список материалов</w:t>
      </w:r>
    </w:p>
    <w:p w:rsidR="00EF69E9" w:rsidRPr="0053625F" w:rsidRDefault="003627FE" w:rsidP="003A31F4">
      <w:pPr>
        <w:ind w:left="720"/>
        <w:rPr>
          <w:b/>
          <w:bCs/>
          <w:strike/>
          <w:lang w:val="ru-RU"/>
          <w:rPrChange w:id="319" w:author="Denis Dorotenko" w:date="2020-02-10T13:00:00Z">
            <w:rPr>
              <w:b/>
              <w:bCs/>
              <w:strike/>
            </w:rPr>
          </w:rPrChange>
        </w:rPr>
      </w:pPr>
      <w:r w:rsidRPr="001876E3">
        <w:rPr>
          <w:b/>
          <w:lang w:val="ru-RU"/>
        </w:rPr>
        <w:t xml:space="preserve">3.1 Процесс существует для создания и управления списком материалов, который включает в себя каждый Открытый компонент (и его Идентифицированную </w:t>
      </w:r>
      <w:proofErr w:type="gramStart"/>
      <w:ins w:id="320" w:author="Denis Dorotenko" w:date="2020-02-10T13:30:00Z">
        <w:r w:rsidR="00154641">
          <w:rPr>
            <w:b/>
            <w:lang w:val="ru-RU"/>
          </w:rPr>
          <w:t>л</w:t>
        </w:r>
      </w:ins>
      <w:del w:id="321" w:author="Denis Dorotenko" w:date="2020-02-10T13:30:00Z">
        <w:r w:rsidRPr="001876E3" w:rsidDel="00154641">
          <w:rPr>
            <w:b/>
            <w:lang w:val="ru-RU"/>
          </w:rPr>
          <w:delText>Л</w:delText>
        </w:r>
      </w:del>
      <w:r w:rsidRPr="001876E3">
        <w:rPr>
          <w:b/>
          <w:lang w:val="ru-RU"/>
        </w:rPr>
        <w:t>ицензию</w:t>
      </w:r>
      <w:proofErr w:type="gramEnd"/>
      <w:r w:rsidRPr="001876E3">
        <w:rPr>
          <w:b/>
          <w:lang w:val="ru-RU"/>
        </w:rPr>
        <w:t xml:space="preserve">), который включен в состав Предоставленного программного обеспечения. </w:t>
      </w:r>
    </w:p>
    <w:p w:rsidR="00EF69E9" w:rsidRPr="0053625F" w:rsidRDefault="00C0152F" w:rsidP="00EF69E9">
      <w:pPr>
        <w:rPr>
          <w:lang w:val="ru-RU"/>
          <w:rPrChange w:id="322" w:author="Denis Dorotenko" w:date="2020-02-10T13:00:00Z">
            <w:rPr/>
          </w:rPrChange>
        </w:rPr>
      </w:pPr>
    </w:p>
    <w:p w:rsidR="00EF69E9" w:rsidRPr="0053625F" w:rsidRDefault="003627FE" w:rsidP="00EF69E9">
      <w:pPr>
        <w:ind w:left="720"/>
        <w:rPr>
          <w:lang w:val="ru-RU"/>
          <w:rPrChange w:id="323" w:author="Denis Dorotenko" w:date="2020-02-10T13:00:00Z">
            <w:rPr/>
          </w:rPrChange>
        </w:rPr>
      </w:pPr>
      <w:r w:rsidRPr="001876E3">
        <w:rPr>
          <w:b/>
          <w:bCs/>
          <w:lang w:val="ru-RU"/>
        </w:rPr>
        <w:t>Материа</w:t>
      </w:r>
      <w:proofErr w:type="gramStart"/>
      <w:r w:rsidRPr="001876E3">
        <w:rPr>
          <w:b/>
          <w:bCs/>
          <w:lang w:val="ru-RU"/>
        </w:rPr>
        <w:t>л(</w:t>
      </w:r>
      <w:proofErr w:type="gramEnd"/>
      <w:r w:rsidRPr="001876E3">
        <w:rPr>
          <w:b/>
          <w:bCs/>
          <w:lang w:val="ru-RU"/>
        </w:rPr>
        <w:t>ы) проверки</w:t>
      </w:r>
      <w:r w:rsidRPr="001876E3">
        <w:rPr>
          <w:lang w:val="ru-RU"/>
        </w:rPr>
        <w:t>:</w:t>
      </w:r>
    </w:p>
    <w:p w:rsidR="00EF69E9" w:rsidRPr="0053625F" w:rsidRDefault="003627FE" w:rsidP="00EF69E9">
      <w:pPr>
        <w:pStyle w:val="a3"/>
        <w:numPr>
          <w:ilvl w:val="0"/>
          <w:numId w:val="23"/>
        </w:numPr>
        <w:rPr>
          <w:lang w:val="ru-RU"/>
          <w:rPrChange w:id="324" w:author="Denis Dorotenko" w:date="2020-02-10T13:00:00Z">
            <w:rPr/>
          </w:rPrChange>
        </w:rPr>
      </w:pPr>
      <w:r w:rsidRPr="001876E3">
        <w:rPr>
          <w:lang w:val="ru-RU"/>
        </w:rPr>
        <w:t xml:space="preserve">3.1.1 </w:t>
      </w:r>
      <w:proofErr w:type="gramStart"/>
      <w:ins w:id="325" w:author="Denis Dorotenko" w:date="2020-02-10T13:38:00Z">
        <w:r w:rsidR="00154641">
          <w:rPr>
            <w:lang w:val="ru-RU"/>
          </w:rPr>
          <w:t>д</w:t>
        </w:r>
      </w:ins>
      <w:del w:id="326" w:author="Denis Dorotenko" w:date="2020-02-10T13:38:00Z">
        <w:r w:rsidRPr="001876E3" w:rsidDel="00154641">
          <w:rPr>
            <w:lang w:val="ru-RU"/>
          </w:rPr>
          <w:delText>Д</w:delText>
        </w:r>
      </w:del>
      <w:r w:rsidRPr="001876E3">
        <w:rPr>
          <w:lang w:val="ru-RU"/>
        </w:rPr>
        <w:t>окументированная</w:t>
      </w:r>
      <w:proofErr w:type="gramEnd"/>
      <w:r w:rsidRPr="001876E3">
        <w:rPr>
          <w:lang w:val="ru-RU"/>
        </w:rPr>
        <w:t xml:space="preserve"> процедура для определения, отслеживания, проверки, утверждения и архивирования информации о наборе Открытых компонентов, из которых состоит Предоставленное программное обеспечение.</w:t>
      </w:r>
    </w:p>
    <w:p w:rsidR="00EF69E9" w:rsidRPr="0053625F" w:rsidRDefault="003627FE" w:rsidP="00EF69E9">
      <w:pPr>
        <w:pStyle w:val="a3"/>
        <w:numPr>
          <w:ilvl w:val="0"/>
          <w:numId w:val="23"/>
        </w:numPr>
        <w:rPr>
          <w:lang w:val="ru-RU"/>
          <w:rPrChange w:id="327" w:author="Denis Dorotenko" w:date="2020-02-10T13:00:00Z">
            <w:rPr/>
          </w:rPrChange>
        </w:rPr>
      </w:pPr>
      <w:r w:rsidRPr="001876E3">
        <w:rPr>
          <w:lang w:val="ru-RU"/>
        </w:rPr>
        <w:t xml:space="preserve">3.1.2 </w:t>
      </w:r>
      <w:proofErr w:type="gramStart"/>
      <w:ins w:id="328" w:author="Denis Dorotenko" w:date="2020-02-10T13:38:00Z">
        <w:r w:rsidR="00154641">
          <w:rPr>
            <w:lang w:val="ru-RU"/>
          </w:rPr>
          <w:t>з</w:t>
        </w:r>
      </w:ins>
      <w:del w:id="329" w:author="Denis Dorotenko" w:date="2020-02-10T13:38:00Z">
        <w:r w:rsidRPr="001876E3" w:rsidDel="00154641">
          <w:rPr>
            <w:lang w:val="ru-RU"/>
          </w:rPr>
          <w:delText>З</w:delText>
        </w:r>
      </w:del>
      <w:r w:rsidRPr="001876E3">
        <w:rPr>
          <w:lang w:val="ru-RU"/>
        </w:rPr>
        <w:t>аписи</w:t>
      </w:r>
      <w:proofErr w:type="gramEnd"/>
      <w:r w:rsidRPr="001876E3">
        <w:rPr>
          <w:lang w:val="ru-RU"/>
        </w:rPr>
        <w:t xml:space="preserve"> об Открытых компонентах для Предоставленного программного обеспечения, которые демонстрируют, что документальная процедура должным образом соблюдается.</w:t>
      </w:r>
    </w:p>
    <w:p w:rsidR="00EF69E9" w:rsidRPr="0053625F" w:rsidRDefault="00C0152F" w:rsidP="00EF69E9">
      <w:pPr>
        <w:pStyle w:val="a3"/>
        <w:ind w:left="1080"/>
        <w:rPr>
          <w:lang w:val="ru-RU"/>
          <w:rPrChange w:id="330" w:author="Denis Dorotenko" w:date="2020-02-10T13:00:00Z">
            <w:rPr/>
          </w:rPrChange>
        </w:rPr>
      </w:pPr>
    </w:p>
    <w:p w:rsidR="00EF69E9" w:rsidRPr="0053625F" w:rsidRDefault="003627FE" w:rsidP="00EF69E9">
      <w:pPr>
        <w:ind w:left="720"/>
        <w:rPr>
          <w:lang w:val="ru-RU"/>
          <w:rPrChange w:id="331" w:author="Denis Dorotenko" w:date="2020-02-10T13:00:00Z">
            <w:rPr/>
          </w:rPrChange>
        </w:rPr>
      </w:pPr>
      <w:r w:rsidRPr="005E2228">
        <w:rPr>
          <w:b/>
          <w:bCs/>
          <w:lang w:val="ru-RU"/>
        </w:rPr>
        <w:t>Обоснование</w:t>
      </w:r>
      <w:r w:rsidRPr="005E2228">
        <w:rPr>
          <w:lang w:val="ru-RU"/>
        </w:rPr>
        <w:t>:</w:t>
      </w:r>
    </w:p>
    <w:p w:rsidR="00EF69E9" w:rsidRPr="0053625F" w:rsidRDefault="003627FE" w:rsidP="00EF69E9">
      <w:pPr>
        <w:ind w:left="720"/>
        <w:rPr>
          <w:lang w:val="ru-RU"/>
          <w:rPrChange w:id="332" w:author="Denis Dorotenko" w:date="2020-02-10T13:00:00Z">
            <w:rPr/>
          </w:rPrChange>
        </w:rPr>
      </w:pPr>
      <w:del w:id="333" w:author="Denis Dorotenko" w:date="2020-02-10T13:35:00Z">
        <w:r w:rsidRPr="001876E3" w:rsidDel="00154641">
          <w:rPr>
            <w:lang w:val="ru-RU"/>
          </w:rPr>
          <w:delText>Для о</w:delText>
        </w:r>
      </w:del>
      <w:ins w:id="334" w:author="Denis Dorotenko" w:date="2020-02-10T13:35:00Z">
        <w:r w:rsidR="00154641">
          <w:rPr>
            <w:lang w:val="ru-RU"/>
          </w:rPr>
          <w:t>О</w:t>
        </w:r>
      </w:ins>
      <w:r w:rsidRPr="001876E3">
        <w:rPr>
          <w:lang w:val="ru-RU"/>
        </w:rPr>
        <w:t>беспеч</w:t>
      </w:r>
      <w:ins w:id="335" w:author="Denis Dorotenko" w:date="2020-02-10T13:35:00Z">
        <w:r w:rsidR="00154641">
          <w:rPr>
            <w:lang w:val="ru-RU"/>
          </w:rPr>
          <w:t>ить</w:t>
        </w:r>
      </w:ins>
      <w:del w:id="336" w:author="Denis Dorotenko" w:date="2020-02-10T13:35:00Z">
        <w:r w:rsidRPr="001876E3" w:rsidDel="00154641">
          <w:rPr>
            <w:lang w:val="ru-RU"/>
          </w:rPr>
          <w:delText>ения</w:delText>
        </w:r>
      </w:del>
      <w:r w:rsidRPr="001876E3">
        <w:rPr>
          <w:lang w:val="ru-RU"/>
        </w:rPr>
        <w:t xml:space="preserve"> процесс</w:t>
      </w:r>
      <w:del w:id="337" w:author="Denis Dorotenko" w:date="2020-02-10T13:35:00Z">
        <w:r w:rsidRPr="001876E3" w:rsidDel="00154641">
          <w:rPr>
            <w:lang w:val="ru-RU"/>
          </w:rPr>
          <w:delText>а</w:delText>
        </w:r>
      </w:del>
      <w:r w:rsidRPr="001876E3">
        <w:rPr>
          <w:lang w:val="ru-RU"/>
        </w:rPr>
        <w:t xml:space="preserve"> создания и управления списком материалов Открытых компонентов, используемых для создания Предоставленного программного обеспечения. Список материалов необходим для поддержки систематической проверки и утверждения условий лицензии каждого компонента</w:t>
      </w:r>
      <w:ins w:id="338" w:author="Denis Dorotenko" w:date="2020-02-10T13:36:00Z">
        <w:r w:rsidR="00154641">
          <w:rPr>
            <w:lang w:val="ru-RU"/>
          </w:rPr>
          <w:t>,</w:t>
        </w:r>
      </w:ins>
      <w:r w:rsidRPr="001876E3">
        <w:rPr>
          <w:lang w:val="ru-RU"/>
        </w:rPr>
        <w:t xml:space="preserve"> </w:t>
      </w:r>
      <w:del w:id="339" w:author="Denis Dorotenko" w:date="2020-02-10T13:36:00Z">
        <w:r w:rsidRPr="001876E3" w:rsidDel="00154641">
          <w:rPr>
            <w:lang w:val="ru-RU"/>
          </w:rPr>
          <w:delText xml:space="preserve">в целях </w:delText>
        </w:r>
      </w:del>
      <w:ins w:id="340" w:author="Denis Dorotenko" w:date="2020-02-10T13:36:00Z">
        <w:r w:rsidR="00154641">
          <w:rPr>
            <w:lang w:val="ru-RU"/>
          </w:rPr>
          <w:t xml:space="preserve">чтобы </w:t>
        </w:r>
      </w:ins>
      <w:r w:rsidRPr="001876E3">
        <w:rPr>
          <w:lang w:val="ru-RU"/>
        </w:rPr>
        <w:t>понимать, какие обязательства и ограничения</w:t>
      </w:r>
      <w:del w:id="341" w:author="Denis Dorotenko" w:date="2020-02-10T13:35:00Z">
        <w:r w:rsidRPr="001876E3" w:rsidDel="00154641">
          <w:rPr>
            <w:lang w:val="ru-RU"/>
          </w:rPr>
          <w:delText>,</w:delText>
        </w:r>
      </w:del>
      <w:r w:rsidRPr="001876E3">
        <w:rPr>
          <w:lang w:val="ru-RU"/>
        </w:rPr>
        <w:t xml:space="preserve"> применимы к дистрибуции (распространению) Предоставленного программного обеспечения. </w:t>
      </w:r>
    </w:p>
    <w:p w:rsidR="000951D7" w:rsidRPr="0053625F" w:rsidRDefault="00C0152F" w:rsidP="000951D7">
      <w:pPr>
        <w:ind w:left="720"/>
        <w:rPr>
          <w:lang w:val="ru-RU"/>
          <w:rPrChange w:id="342" w:author="Denis Dorotenko" w:date="2020-02-10T13:00:00Z">
            <w:rPr/>
          </w:rPrChange>
        </w:rPr>
      </w:pPr>
    </w:p>
    <w:p w:rsidR="000951D7" w:rsidRPr="0053625F" w:rsidRDefault="00C0152F" w:rsidP="000951D7">
      <w:pPr>
        <w:rPr>
          <w:lang w:val="ru-RU"/>
          <w:rPrChange w:id="343" w:author="Denis Dorotenko" w:date="2020-02-10T13:00:00Z">
            <w:rPr/>
          </w:rPrChange>
        </w:rPr>
      </w:pPr>
    </w:p>
    <w:p w:rsidR="003A31F4" w:rsidRPr="0053625F" w:rsidRDefault="003627FE" w:rsidP="00196850">
      <w:pPr>
        <w:ind w:left="720" w:hanging="720"/>
        <w:rPr>
          <w:b/>
          <w:lang w:val="ru-RU"/>
          <w:rPrChange w:id="344" w:author="Denis Dorotenko" w:date="2020-02-10T13:00:00Z">
            <w:rPr>
              <w:b/>
            </w:rPr>
          </w:rPrChange>
        </w:rPr>
      </w:pPr>
      <w:r w:rsidRPr="003A31F4">
        <w:rPr>
          <w:b/>
          <w:sz w:val="24"/>
          <w:lang w:val="ru-RU"/>
        </w:rPr>
        <w:t xml:space="preserve">3.2  </w:t>
      </w:r>
      <w:r w:rsidRPr="003A31F4">
        <w:rPr>
          <w:b/>
          <w:sz w:val="24"/>
          <w:lang w:val="ru-RU"/>
        </w:rPr>
        <w:tab/>
        <w:t>Соответствие лицензиям</w:t>
      </w:r>
    </w:p>
    <w:p w:rsidR="006D72B1" w:rsidRPr="0053625F" w:rsidRDefault="003627FE" w:rsidP="003A31F4">
      <w:pPr>
        <w:ind w:left="720"/>
        <w:rPr>
          <w:b/>
          <w:lang w:val="ru-RU"/>
          <w:rPrChange w:id="345" w:author="Denis Dorotenko" w:date="2020-02-10T13:00:00Z">
            <w:rPr>
              <w:b/>
            </w:rPr>
          </w:rPrChange>
        </w:rPr>
      </w:pPr>
      <w:r w:rsidRPr="001876E3">
        <w:rPr>
          <w:b/>
          <w:lang w:val="ru-RU"/>
        </w:rPr>
        <w:t>Программа должна быть способна управлять типичными случаями использования Открытых лицензий, с которыми сталкивается Персонал по программному обеспечению в отношении Предоставленного Программного обеспечения, которое может включать в себя следующие варианты использования (следует отметить, что этот перечень не является исчерпывающим, и не может применяться ко всем случаям использования):</w:t>
      </w:r>
    </w:p>
    <w:p w:rsidR="006D72B1" w:rsidRPr="005E2228" w:rsidRDefault="003627FE" w:rsidP="00A838A0">
      <w:pPr>
        <w:pStyle w:val="a3"/>
        <w:numPr>
          <w:ilvl w:val="0"/>
          <w:numId w:val="6"/>
        </w:numPr>
        <w:rPr>
          <w:b/>
        </w:rPr>
      </w:pPr>
      <w:r w:rsidRPr="00196850">
        <w:rPr>
          <w:b/>
          <w:lang w:val="ru-RU"/>
        </w:rPr>
        <w:t>распространяется в двоичной форме;</w:t>
      </w:r>
    </w:p>
    <w:p w:rsidR="006D72B1" w:rsidRPr="0053625F" w:rsidRDefault="003627FE" w:rsidP="00A838A0">
      <w:pPr>
        <w:pStyle w:val="a3"/>
        <w:numPr>
          <w:ilvl w:val="0"/>
          <w:numId w:val="6"/>
        </w:numPr>
        <w:rPr>
          <w:b/>
          <w:lang w:val="ru-RU"/>
          <w:rPrChange w:id="346" w:author="Denis Dorotenko" w:date="2020-02-10T13:00:00Z">
            <w:rPr>
              <w:b/>
            </w:rPr>
          </w:rPrChange>
        </w:rPr>
      </w:pPr>
      <w:r w:rsidRPr="005E2228">
        <w:rPr>
          <w:b/>
          <w:lang w:val="ru-RU"/>
        </w:rPr>
        <w:t>распространяется в форме открытого исходного кода;</w:t>
      </w:r>
    </w:p>
    <w:p w:rsidR="006D72B1" w:rsidRPr="0053625F" w:rsidRDefault="003627FE" w:rsidP="00A838A0">
      <w:pPr>
        <w:pStyle w:val="a3"/>
        <w:numPr>
          <w:ilvl w:val="0"/>
          <w:numId w:val="6"/>
        </w:numPr>
        <w:rPr>
          <w:b/>
          <w:lang w:val="ru-RU"/>
          <w:rPrChange w:id="347" w:author="Denis Dorotenko" w:date="2020-02-10T13:00:00Z">
            <w:rPr>
              <w:b/>
            </w:rPr>
          </w:rPrChange>
        </w:rPr>
      </w:pPr>
      <w:r w:rsidRPr="005E2228">
        <w:rPr>
          <w:b/>
          <w:lang w:val="ru-RU"/>
        </w:rPr>
        <w:t>интегрирован</w:t>
      </w:r>
      <w:ins w:id="348" w:author="Denis Dorotenko" w:date="2020-02-10T13:37:00Z">
        <w:r w:rsidR="00154641">
          <w:rPr>
            <w:b/>
            <w:lang w:val="ru-RU"/>
          </w:rPr>
          <w:t>о</w:t>
        </w:r>
      </w:ins>
      <w:del w:id="349" w:author="Denis Dorotenko" w:date="2020-02-10T13:37:00Z">
        <w:r w:rsidRPr="005E2228" w:rsidDel="00154641">
          <w:rPr>
            <w:b/>
            <w:lang w:val="ru-RU"/>
          </w:rPr>
          <w:delText>а</w:delText>
        </w:r>
      </w:del>
      <w:r w:rsidRPr="005E2228">
        <w:rPr>
          <w:b/>
          <w:lang w:val="ru-RU"/>
        </w:rPr>
        <w:t xml:space="preserve"> с другим Открытым исходным кодом, который может вызвать </w:t>
      </w:r>
      <w:proofErr w:type="spellStart"/>
      <w:r w:rsidRPr="005E2228">
        <w:rPr>
          <w:b/>
          <w:lang w:val="ru-RU"/>
        </w:rPr>
        <w:t>копилефтные</w:t>
      </w:r>
      <w:proofErr w:type="spellEnd"/>
      <w:r w:rsidRPr="005E2228">
        <w:rPr>
          <w:b/>
          <w:lang w:val="ru-RU"/>
        </w:rPr>
        <w:t xml:space="preserve"> обязательства;</w:t>
      </w:r>
    </w:p>
    <w:p w:rsidR="006D72B1" w:rsidRPr="0053625F" w:rsidRDefault="003627FE" w:rsidP="00A838A0">
      <w:pPr>
        <w:pStyle w:val="a3"/>
        <w:numPr>
          <w:ilvl w:val="0"/>
          <w:numId w:val="6"/>
        </w:numPr>
        <w:rPr>
          <w:b/>
          <w:lang w:val="ru-RU"/>
          <w:rPrChange w:id="350" w:author="Denis Dorotenko" w:date="2020-02-10T13:00:00Z">
            <w:rPr>
              <w:b/>
            </w:rPr>
          </w:rPrChange>
        </w:rPr>
      </w:pPr>
      <w:r w:rsidRPr="005E2228">
        <w:rPr>
          <w:b/>
          <w:lang w:val="ru-RU"/>
        </w:rPr>
        <w:t>содержит измененный Открытый исходный код;</w:t>
      </w:r>
    </w:p>
    <w:p w:rsidR="006D72B1" w:rsidRPr="0053625F" w:rsidRDefault="003627FE" w:rsidP="00A838A0">
      <w:pPr>
        <w:pStyle w:val="a3"/>
        <w:numPr>
          <w:ilvl w:val="0"/>
          <w:numId w:val="6"/>
        </w:numPr>
        <w:rPr>
          <w:b/>
          <w:lang w:val="ru-RU"/>
          <w:rPrChange w:id="351" w:author="Denis Dorotenko" w:date="2020-02-10T13:00:00Z">
            <w:rPr>
              <w:b/>
            </w:rPr>
          </w:rPrChange>
        </w:rPr>
      </w:pPr>
      <w:r w:rsidRPr="00196850">
        <w:rPr>
          <w:b/>
          <w:lang w:val="ru-RU"/>
        </w:rPr>
        <w:t>содержит Открытый исходный код или другое программное обеспечение под условиями несовместимой лицензией, взаимодействующее с другими компонентами в пределах Предоставленного программного обеспечения; и/или</w:t>
      </w:r>
    </w:p>
    <w:p w:rsidR="000951D7" w:rsidRPr="0053625F" w:rsidRDefault="003627FE" w:rsidP="00A838A0">
      <w:pPr>
        <w:pStyle w:val="a3"/>
        <w:numPr>
          <w:ilvl w:val="0"/>
          <w:numId w:val="6"/>
        </w:numPr>
        <w:rPr>
          <w:b/>
          <w:lang w:val="ru-RU"/>
          <w:rPrChange w:id="352" w:author="Denis Dorotenko" w:date="2020-02-10T13:00:00Z">
            <w:rPr>
              <w:b/>
            </w:rPr>
          </w:rPrChange>
        </w:rPr>
      </w:pPr>
      <w:r w:rsidRPr="00196850">
        <w:rPr>
          <w:b/>
          <w:lang w:val="ru-RU"/>
        </w:rPr>
        <w:t>содержит Открытый исходный код с требованиями к атрибуции (уведомлению).</w:t>
      </w:r>
    </w:p>
    <w:p w:rsidR="006D72B1" w:rsidRPr="0053625F" w:rsidRDefault="00C0152F" w:rsidP="006D72B1">
      <w:pPr>
        <w:pStyle w:val="a3"/>
        <w:ind w:left="1800"/>
        <w:rPr>
          <w:lang w:val="ru-RU"/>
          <w:rPrChange w:id="353" w:author="Denis Dorotenko" w:date="2020-02-10T13:00:00Z">
            <w:rPr/>
          </w:rPrChange>
        </w:rPr>
      </w:pPr>
    </w:p>
    <w:p w:rsidR="000951D7" w:rsidRPr="00661E9D" w:rsidRDefault="003627FE" w:rsidP="000951D7">
      <w:pPr>
        <w:ind w:left="720"/>
      </w:pPr>
      <w:r w:rsidRPr="00661E9D">
        <w:rPr>
          <w:b/>
          <w:lang w:val="ru-RU"/>
        </w:rPr>
        <w:t>Материа</w:t>
      </w:r>
      <w:proofErr w:type="gramStart"/>
      <w:r w:rsidRPr="00661E9D">
        <w:rPr>
          <w:b/>
          <w:lang w:val="ru-RU"/>
        </w:rPr>
        <w:t>л(</w:t>
      </w:r>
      <w:proofErr w:type="gramEnd"/>
      <w:r w:rsidRPr="00661E9D">
        <w:rPr>
          <w:b/>
          <w:lang w:val="ru-RU"/>
        </w:rPr>
        <w:t>ы) проверки</w:t>
      </w:r>
      <w:r w:rsidRPr="00661E9D">
        <w:rPr>
          <w:lang w:val="ru-RU"/>
        </w:rPr>
        <w:t>:</w:t>
      </w:r>
    </w:p>
    <w:p w:rsidR="00424F1E" w:rsidRPr="0053625F" w:rsidRDefault="003627FE" w:rsidP="00424F1E">
      <w:pPr>
        <w:pStyle w:val="a3"/>
        <w:numPr>
          <w:ilvl w:val="0"/>
          <w:numId w:val="1"/>
        </w:numPr>
        <w:rPr>
          <w:lang w:val="ru-RU"/>
          <w:rPrChange w:id="354" w:author="Denis Dorotenko" w:date="2020-02-10T13:00:00Z">
            <w:rPr/>
          </w:rPrChange>
        </w:rPr>
      </w:pPr>
      <w:r w:rsidRPr="00661E9D">
        <w:rPr>
          <w:lang w:val="ru-RU"/>
        </w:rPr>
        <w:t xml:space="preserve">3.2.1 </w:t>
      </w:r>
      <w:proofErr w:type="gramStart"/>
      <w:ins w:id="355" w:author="Denis Dorotenko" w:date="2020-02-10T13:38:00Z">
        <w:r w:rsidR="00154641">
          <w:rPr>
            <w:lang w:val="ru-RU"/>
          </w:rPr>
          <w:t>д</w:t>
        </w:r>
      </w:ins>
      <w:del w:id="356" w:author="Denis Dorotenko" w:date="2020-02-10T13:38:00Z">
        <w:r w:rsidRPr="00661E9D" w:rsidDel="00154641">
          <w:rPr>
            <w:lang w:val="ru-RU"/>
          </w:rPr>
          <w:delText>Д</w:delText>
        </w:r>
      </w:del>
      <w:r w:rsidRPr="00661E9D">
        <w:rPr>
          <w:lang w:val="ru-RU"/>
        </w:rPr>
        <w:t>окументированная</w:t>
      </w:r>
      <w:proofErr w:type="gramEnd"/>
      <w:r w:rsidRPr="00661E9D">
        <w:rPr>
          <w:lang w:val="ru-RU"/>
        </w:rPr>
        <w:t xml:space="preserve"> процедура для обработки самых распространенных случаев использования Открытых лицензий в отношении Открытых компонентов Предоставленного программного обеспечения.</w:t>
      </w:r>
    </w:p>
    <w:p w:rsidR="000951D7" w:rsidRPr="0053625F" w:rsidRDefault="00C0152F" w:rsidP="000951D7">
      <w:pPr>
        <w:pStyle w:val="a3"/>
        <w:ind w:left="1080"/>
        <w:rPr>
          <w:lang w:val="ru-RU"/>
          <w:rPrChange w:id="357" w:author="Denis Dorotenko" w:date="2020-02-10T13:00:00Z">
            <w:rPr/>
          </w:rPrChange>
        </w:rPr>
      </w:pPr>
    </w:p>
    <w:p w:rsidR="000951D7" w:rsidRPr="0053625F" w:rsidRDefault="003627FE" w:rsidP="000951D7">
      <w:pPr>
        <w:ind w:left="720"/>
        <w:rPr>
          <w:lang w:val="ru-RU"/>
          <w:rPrChange w:id="358" w:author="Denis Dorotenko" w:date="2020-02-10T13:00:00Z">
            <w:rPr/>
          </w:rPrChange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B20FE9" w:rsidRPr="0053625F" w:rsidRDefault="003627FE" w:rsidP="004F7F19">
      <w:pPr>
        <w:ind w:left="720"/>
        <w:rPr>
          <w:lang w:val="ru-RU"/>
          <w:rPrChange w:id="359" w:author="Denis Dorotenko" w:date="2020-02-10T13:00:00Z">
            <w:rPr/>
          </w:rPrChange>
        </w:rPr>
      </w:pPr>
      <w:del w:id="360" w:author="Denis Dorotenko" w:date="2020-02-10T13:38:00Z">
        <w:r w:rsidRPr="00CD326B" w:rsidDel="00154641">
          <w:rPr>
            <w:lang w:val="ru-RU"/>
          </w:rPr>
          <w:lastRenderedPageBreak/>
          <w:delText>Для о</w:delText>
        </w:r>
      </w:del>
      <w:ins w:id="361" w:author="Denis Dorotenko" w:date="2020-02-10T13:38:00Z">
        <w:r w:rsidR="00154641">
          <w:rPr>
            <w:lang w:val="ru-RU"/>
          </w:rPr>
          <w:t>О</w:t>
        </w:r>
      </w:ins>
      <w:r w:rsidRPr="00CD326B">
        <w:rPr>
          <w:lang w:val="ru-RU"/>
        </w:rPr>
        <w:t>беспеч</w:t>
      </w:r>
      <w:ins w:id="362" w:author="Denis Dorotenko" w:date="2020-02-10T13:39:00Z">
        <w:r w:rsidR="00154641">
          <w:rPr>
            <w:lang w:val="ru-RU"/>
          </w:rPr>
          <w:t>ить</w:t>
        </w:r>
      </w:ins>
      <w:del w:id="363" w:author="Denis Dorotenko" w:date="2020-02-10T13:39:00Z">
        <w:r w:rsidRPr="00CD326B" w:rsidDel="00154641">
          <w:rPr>
            <w:lang w:val="ru-RU"/>
          </w:rPr>
          <w:delText>ен</w:delText>
        </w:r>
      </w:del>
      <w:del w:id="364" w:author="Denis Dorotenko" w:date="2020-02-10T13:38:00Z">
        <w:r w:rsidRPr="00CD326B" w:rsidDel="00154641">
          <w:rPr>
            <w:lang w:val="ru-RU"/>
          </w:rPr>
          <w:delText>ия</w:delText>
        </w:r>
      </w:del>
      <w:r w:rsidRPr="00CD326B">
        <w:rPr>
          <w:lang w:val="ru-RU"/>
        </w:rPr>
        <w:t xml:space="preserve"> достаточн</w:t>
      </w:r>
      <w:ins w:id="365" w:author="Denis Dorotenko" w:date="2020-02-10T13:39:00Z">
        <w:r w:rsidR="00154641">
          <w:rPr>
            <w:lang w:val="ru-RU"/>
          </w:rPr>
          <w:t>ую</w:t>
        </w:r>
      </w:ins>
      <w:del w:id="366" w:author="Denis Dorotenko" w:date="2020-02-10T13:39:00Z">
        <w:r w:rsidRPr="00CD326B" w:rsidDel="00154641">
          <w:rPr>
            <w:lang w:val="ru-RU"/>
          </w:rPr>
          <w:delText>ой</w:delText>
        </w:r>
      </w:del>
      <w:r w:rsidRPr="00CD326B">
        <w:rPr>
          <w:lang w:val="ru-RU"/>
        </w:rPr>
        <w:t xml:space="preserve"> надежност</w:t>
      </w:r>
      <w:ins w:id="367" w:author="Denis Dorotenko" w:date="2020-02-10T13:39:00Z">
        <w:r w:rsidR="00154641">
          <w:rPr>
            <w:lang w:val="ru-RU"/>
          </w:rPr>
          <w:t>ь</w:t>
        </w:r>
      </w:ins>
      <w:del w:id="368" w:author="Denis Dorotenko" w:date="2020-02-10T13:39:00Z">
        <w:r w:rsidRPr="00CD326B" w:rsidDel="00154641">
          <w:rPr>
            <w:lang w:val="ru-RU"/>
          </w:rPr>
          <w:delText>и</w:delText>
        </w:r>
      </w:del>
      <w:r w:rsidRPr="00CD326B">
        <w:rPr>
          <w:lang w:val="ru-RU"/>
        </w:rPr>
        <w:t xml:space="preserve"> </w:t>
      </w:r>
      <w:commentRangeStart w:id="369"/>
      <w:r w:rsidRPr="00CD326B">
        <w:rPr>
          <w:lang w:val="ru-RU"/>
        </w:rPr>
        <w:t>программы</w:t>
      </w:r>
      <w:commentRangeEnd w:id="369"/>
      <w:r w:rsidR="00154641">
        <w:rPr>
          <w:rStyle w:val="af8"/>
        </w:rPr>
        <w:commentReference w:id="369"/>
      </w:r>
      <w:r w:rsidRPr="00CD326B">
        <w:rPr>
          <w:lang w:val="ru-RU"/>
        </w:rPr>
        <w:t xml:space="preserve"> для обработки распространенных случаев использования Открытых лицензий в организации.  </w:t>
      </w:r>
      <w:ins w:id="370" w:author="Denis Dorotenko" w:date="2020-02-10T13:43:00Z">
        <w:r w:rsidR="00546154" w:rsidRPr="00546154">
          <w:rPr>
            <w:highlight w:val="yellow"/>
            <w:lang w:val="ru-RU"/>
            <w:rPrChange w:id="371" w:author="Denis Dorotenko" w:date="2020-02-10T13:43:00Z">
              <w:rPr>
                <w:lang w:val="ru-RU"/>
              </w:rPr>
            </w:rPrChange>
          </w:rPr>
          <w:t>Убедиться</w:t>
        </w:r>
        <w:r w:rsidR="00546154">
          <w:rPr>
            <w:lang w:val="ru-RU"/>
          </w:rPr>
          <w:t xml:space="preserve">, </w:t>
        </w:r>
      </w:ins>
      <w:del w:id="372" w:author="Denis Dorotenko" w:date="2020-02-10T13:43:00Z">
        <w:r w:rsidRPr="00CD326B" w:rsidDel="00546154">
          <w:rPr>
            <w:lang w:val="ru-RU"/>
          </w:rPr>
          <w:delText>Ч</w:delText>
        </w:r>
      </w:del>
      <w:ins w:id="373" w:author="Denis Dorotenko" w:date="2020-02-10T13:43:00Z">
        <w:r w:rsidR="00546154">
          <w:rPr>
            <w:lang w:val="ru-RU"/>
          </w:rPr>
          <w:t>ч</w:t>
        </w:r>
      </w:ins>
      <w:r w:rsidRPr="00CD326B">
        <w:rPr>
          <w:lang w:val="ru-RU"/>
        </w:rPr>
        <w:t xml:space="preserve">то существует процедура для поддержки этой деятельности и </w:t>
      </w:r>
      <w:del w:id="374" w:author="Denis Dorotenko" w:date="2020-02-10T13:43:00Z">
        <w:r w:rsidRPr="00CD326B" w:rsidDel="00546154">
          <w:rPr>
            <w:lang w:val="ru-RU"/>
          </w:rPr>
          <w:delText xml:space="preserve">то, </w:delText>
        </w:r>
      </w:del>
      <w:r w:rsidRPr="00CD326B">
        <w:rPr>
          <w:lang w:val="ru-RU"/>
        </w:rPr>
        <w:t xml:space="preserve">что процедура соблюдена. </w:t>
      </w:r>
    </w:p>
    <w:p w:rsidR="006B63FC" w:rsidRPr="0053625F" w:rsidRDefault="003627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  <w:rPrChange w:id="375" w:author="Denis Dorotenko" w:date="2020-02-10T13:00:00Z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rPrChange>
        </w:rPr>
      </w:pPr>
      <w:r w:rsidRPr="0053625F">
        <w:rPr>
          <w:lang w:val="ru-RU"/>
          <w:rPrChange w:id="376" w:author="Denis Dorotenko" w:date="2020-02-10T13:00:00Z">
            <w:rPr/>
          </w:rPrChange>
        </w:rPr>
        <w:br w:type="page"/>
      </w:r>
    </w:p>
    <w:p w:rsidR="000951D7" w:rsidRPr="0053625F" w:rsidRDefault="003627FE" w:rsidP="00930513">
      <w:pPr>
        <w:pStyle w:val="2"/>
        <w:spacing w:before="60"/>
        <w:rPr>
          <w:lang w:val="ru-RU"/>
          <w:rPrChange w:id="377" w:author="Denis Dorotenko" w:date="2020-02-10T13:00:00Z">
            <w:rPr/>
          </w:rPrChange>
        </w:rPr>
      </w:pPr>
      <w:bookmarkStart w:id="378" w:name="_Toc256000006"/>
      <w:bookmarkStart w:id="379" w:name="_Toc457078801"/>
      <w:bookmarkStart w:id="380" w:name="_Toc5054413"/>
      <w:r>
        <w:rPr>
          <w:lang w:val="ru-RU"/>
        </w:rPr>
        <w:lastRenderedPageBreak/>
        <w:t>4.0 Создание и предоставление Артефактов Соответствия</w:t>
      </w:r>
      <w:bookmarkEnd w:id="378"/>
      <w:bookmarkEnd w:id="379"/>
      <w:bookmarkEnd w:id="380"/>
    </w:p>
    <w:p w:rsidR="003A31F4" w:rsidRPr="0053625F" w:rsidRDefault="003627FE" w:rsidP="00D62B99">
      <w:pPr>
        <w:spacing w:before="60"/>
        <w:ind w:left="720" w:hanging="720"/>
        <w:rPr>
          <w:b/>
          <w:bCs/>
          <w:lang w:val="ru-RU"/>
          <w:rPrChange w:id="381" w:author="Denis Dorotenko" w:date="2020-02-10T13:00:00Z">
            <w:rPr>
              <w:b/>
              <w:bCs/>
            </w:rPr>
          </w:rPrChange>
        </w:rPr>
      </w:pPr>
      <w:r w:rsidRPr="003A31F4">
        <w:rPr>
          <w:b/>
          <w:bCs/>
          <w:sz w:val="24"/>
          <w:lang w:val="ru-RU"/>
        </w:rPr>
        <w:t>4.1 Артефакты Соответствия</w:t>
      </w:r>
    </w:p>
    <w:p w:rsidR="00D62B99" w:rsidRPr="0053625F" w:rsidRDefault="003627FE" w:rsidP="003A31F4">
      <w:pPr>
        <w:spacing w:before="60"/>
        <w:ind w:left="720"/>
        <w:rPr>
          <w:b/>
          <w:bCs/>
          <w:lang w:val="ru-RU"/>
          <w:rPrChange w:id="382" w:author="Denis Dorotenko" w:date="2020-02-10T13:00:00Z">
            <w:rPr>
              <w:b/>
              <w:bCs/>
            </w:rPr>
          </w:rPrChange>
        </w:rPr>
      </w:pPr>
      <w:r w:rsidRPr="00134B97">
        <w:rPr>
          <w:b/>
          <w:lang w:val="ru-RU"/>
        </w:rPr>
        <w:t xml:space="preserve">4.1 Процесс существует для создания набора Артефактов Соответствия для Предоставленного программного обеспечения. </w:t>
      </w:r>
    </w:p>
    <w:p w:rsidR="00D62B99" w:rsidRPr="0053625F" w:rsidRDefault="00C0152F" w:rsidP="00D62B99">
      <w:pPr>
        <w:ind w:left="720" w:hanging="720"/>
        <w:rPr>
          <w:b/>
          <w:bCs/>
          <w:lang w:val="ru-RU"/>
          <w:rPrChange w:id="383" w:author="Denis Dorotenko" w:date="2020-02-10T13:00:00Z">
            <w:rPr>
              <w:b/>
              <w:bCs/>
            </w:rPr>
          </w:rPrChange>
        </w:rPr>
      </w:pPr>
    </w:p>
    <w:p w:rsidR="00D62B99" w:rsidRDefault="003627FE" w:rsidP="00D62B99">
      <w:pPr>
        <w:ind w:left="720"/>
      </w:pPr>
      <w:r>
        <w:rPr>
          <w:b/>
          <w:bCs/>
          <w:lang w:val="ru-RU"/>
        </w:rPr>
        <w:t>Материа</w:t>
      </w:r>
      <w:proofErr w:type="gramStart"/>
      <w:r>
        <w:rPr>
          <w:b/>
          <w:bCs/>
          <w:lang w:val="ru-RU"/>
        </w:rPr>
        <w:t>л(</w:t>
      </w:r>
      <w:proofErr w:type="gramEnd"/>
      <w:r>
        <w:rPr>
          <w:b/>
          <w:bCs/>
          <w:lang w:val="ru-RU"/>
        </w:rPr>
        <w:t>ы) проверки</w:t>
      </w:r>
      <w:r>
        <w:rPr>
          <w:lang w:val="ru-RU"/>
        </w:rPr>
        <w:t>:</w:t>
      </w:r>
    </w:p>
    <w:p w:rsidR="00D62B99" w:rsidRPr="0053625F" w:rsidDel="00546154" w:rsidRDefault="003627FE" w:rsidP="00D62B99">
      <w:pPr>
        <w:pStyle w:val="a3"/>
        <w:numPr>
          <w:ilvl w:val="0"/>
          <w:numId w:val="24"/>
        </w:numPr>
        <w:rPr>
          <w:del w:id="384" w:author="Denis Dorotenko" w:date="2020-02-10T13:44:00Z"/>
          <w:lang w:val="ru-RU"/>
          <w:rPrChange w:id="385" w:author="Denis Dorotenko" w:date="2020-02-10T13:00:00Z">
            <w:rPr>
              <w:del w:id="386" w:author="Denis Dorotenko" w:date="2020-02-10T13:44:00Z"/>
            </w:rPr>
          </w:rPrChange>
        </w:rPr>
      </w:pPr>
      <w:r w:rsidRPr="001876E3">
        <w:rPr>
          <w:lang w:val="ru-RU"/>
        </w:rPr>
        <w:t xml:space="preserve">4.1.1 документированная процедура, которая документирует подготовку и распространение Артефактов Соответствия вместе с Предоставленным программным обеспечением в соответствии с требованиями Идентифицированных </w:t>
      </w:r>
      <w:del w:id="387" w:author="Denis Dorotenko" w:date="2020-02-10T13:45:00Z">
        <w:r w:rsidRPr="001876E3" w:rsidDel="00546154">
          <w:rPr>
            <w:lang w:val="ru-RU"/>
          </w:rPr>
          <w:delText>Л</w:delText>
        </w:r>
      </w:del>
      <w:ins w:id="388" w:author="Denis Dorotenko" w:date="2020-02-10T13:45:00Z">
        <w:r w:rsidR="00546154">
          <w:rPr>
            <w:lang w:val="ru-RU"/>
          </w:rPr>
          <w:t>л</w:t>
        </w:r>
      </w:ins>
      <w:r w:rsidRPr="001876E3">
        <w:rPr>
          <w:lang w:val="ru-RU"/>
        </w:rPr>
        <w:t>ицензий.</w:t>
      </w:r>
    </w:p>
    <w:p w:rsidR="00D62B99" w:rsidRPr="00546154" w:rsidRDefault="00C0152F">
      <w:pPr>
        <w:pStyle w:val="a3"/>
        <w:numPr>
          <w:ilvl w:val="0"/>
          <w:numId w:val="24"/>
        </w:numPr>
        <w:rPr>
          <w:lang w:val="ru-RU"/>
          <w:rPrChange w:id="389" w:author="Denis Dorotenko" w:date="2020-02-10T13:44:00Z">
            <w:rPr/>
          </w:rPrChange>
        </w:rPr>
        <w:pPrChange w:id="390" w:author="Denis Dorotenko" w:date="2020-02-10T13:44:00Z">
          <w:pPr>
            <w:pStyle w:val="a3"/>
            <w:ind w:left="1080"/>
          </w:pPr>
        </w:pPrChange>
      </w:pPr>
    </w:p>
    <w:p w:rsidR="00D62B99" w:rsidRPr="00546154" w:rsidRDefault="003627FE" w:rsidP="00D62B99">
      <w:pPr>
        <w:pStyle w:val="a3"/>
        <w:numPr>
          <w:ilvl w:val="0"/>
          <w:numId w:val="24"/>
        </w:numPr>
        <w:rPr>
          <w:lang w:val="ru-RU"/>
          <w:rPrChange w:id="391" w:author="Denis Dorotenko" w:date="2020-02-10T13:44:00Z">
            <w:rPr/>
          </w:rPrChange>
        </w:rPr>
      </w:pPr>
      <w:r w:rsidRPr="001876E3">
        <w:rPr>
          <w:lang w:val="ru-RU"/>
        </w:rPr>
        <w:t xml:space="preserve">4.1.2 документированная процедура архивирования копий Артефактов Соответствия Предоставленного программного обеспечения - если </w:t>
      </w:r>
      <w:del w:id="392" w:author="Denis Dorotenko" w:date="2020-02-10T13:45:00Z">
        <w:r w:rsidRPr="001876E3" w:rsidDel="00546154">
          <w:rPr>
            <w:lang w:val="ru-RU"/>
          </w:rPr>
          <w:delText xml:space="preserve">архив </w:delText>
        </w:r>
      </w:del>
      <w:r w:rsidRPr="001876E3">
        <w:rPr>
          <w:lang w:val="ru-RU"/>
        </w:rPr>
        <w:t xml:space="preserve">планируется </w:t>
      </w:r>
      <w:del w:id="393" w:author="Denis Dorotenko" w:date="2020-02-10T13:45:00Z">
        <w:r w:rsidRPr="001876E3" w:rsidDel="00546154">
          <w:rPr>
            <w:lang w:val="ru-RU"/>
          </w:rPr>
          <w:delText xml:space="preserve">к существованию </w:delText>
        </w:r>
      </w:del>
      <w:ins w:id="394" w:author="Denis Dorotenko" w:date="2020-02-10T13:45:00Z">
        <w:r w:rsidR="00546154">
          <w:rPr>
            <w:lang w:val="ru-RU"/>
          </w:rPr>
          <w:t xml:space="preserve">вести архив </w:t>
        </w:r>
      </w:ins>
      <w:r w:rsidRPr="001876E3">
        <w:rPr>
          <w:lang w:val="ru-RU"/>
        </w:rPr>
        <w:t>в течение разумного периода времени</w:t>
      </w:r>
      <w:r>
        <w:rPr>
          <w:rStyle w:val="af7"/>
        </w:rPr>
        <w:footnoteReference w:id="1"/>
      </w:r>
      <w:r w:rsidRPr="001876E3">
        <w:rPr>
          <w:lang w:val="ru-RU"/>
        </w:rPr>
        <w:t xml:space="preserve"> с момента последнего </w:t>
      </w:r>
      <w:proofErr w:type="gramStart"/>
      <w:r w:rsidRPr="001876E3">
        <w:rPr>
          <w:lang w:val="ru-RU"/>
        </w:rPr>
        <w:t>предложения</w:t>
      </w:r>
      <w:proofErr w:type="gramEnd"/>
      <w:r w:rsidRPr="001876E3">
        <w:rPr>
          <w:lang w:val="ru-RU"/>
        </w:rPr>
        <w:t xml:space="preserve"> Предоставленного программного обеспечения</w:t>
      </w:r>
      <w:ins w:id="398" w:author="Denis Dorotenko" w:date="2020-02-10T13:46:00Z">
        <w:r w:rsidR="00546154">
          <w:rPr>
            <w:lang w:val="ru-RU"/>
          </w:rPr>
          <w:t xml:space="preserve"> потребителям</w:t>
        </w:r>
      </w:ins>
      <w:r w:rsidRPr="001876E3">
        <w:rPr>
          <w:lang w:val="ru-RU"/>
        </w:rPr>
        <w:t xml:space="preserve">; или в соответствии с требованиями Идентифицированных </w:t>
      </w:r>
      <w:del w:id="399" w:author="Denis Dorotenko" w:date="2020-02-10T13:47:00Z">
        <w:r w:rsidRPr="001876E3" w:rsidDel="00546154">
          <w:rPr>
            <w:lang w:val="ru-RU"/>
          </w:rPr>
          <w:delText>Л</w:delText>
        </w:r>
      </w:del>
      <w:ins w:id="400" w:author="Denis Dorotenko" w:date="2020-02-10T13:47:00Z">
        <w:r w:rsidR="00546154">
          <w:rPr>
            <w:lang w:val="ru-RU"/>
          </w:rPr>
          <w:t>л</w:t>
        </w:r>
      </w:ins>
      <w:r w:rsidRPr="001876E3">
        <w:rPr>
          <w:lang w:val="ru-RU"/>
        </w:rPr>
        <w:t>ицензий (в зависимости от того, что дольше). Существуют записи, которые показывают, что процедура была правильно выполнена.</w:t>
      </w:r>
    </w:p>
    <w:p w:rsidR="0006252C" w:rsidRPr="00546154" w:rsidRDefault="00C0152F" w:rsidP="0006252C">
      <w:pPr>
        <w:pStyle w:val="a3"/>
        <w:ind w:left="1080"/>
        <w:rPr>
          <w:lang w:val="ru-RU"/>
          <w:rPrChange w:id="401" w:author="Denis Dorotenko" w:date="2020-02-10T13:44:00Z">
            <w:rPr/>
          </w:rPrChange>
        </w:rPr>
      </w:pPr>
    </w:p>
    <w:p w:rsidR="00D62B99" w:rsidRDefault="003627FE" w:rsidP="00D62B99">
      <w:pPr>
        <w:ind w:left="720"/>
      </w:pPr>
      <w:r>
        <w:rPr>
          <w:b/>
          <w:bCs/>
          <w:lang w:val="ru-RU"/>
        </w:rPr>
        <w:t>Обоснование</w:t>
      </w:r>
      <w:r>
        <w:rPr>
          <w:lang w:val="ru-RU"/>
        </w:rPr>
        <w:t>:</w:t>
      </w:r>
    </w:p>
    <w:p w:rsidR="00DB2453" w:rsidRPr="0053625F" w:rsidRDefault="003627FE" w:rsidP="00D62B99">
      <w:pPr>
        <w:ind w:left="720"/>
        <w:rPr>
          <w:lang w:val="ru-RU"/>
          <w:rPrChange w:id="402" w:author="Denis Dorotenko" w:date="2020-02-10T13:00:00Z">
            <w:rPr/>
          </w:rPrChange>
        </w:rPr>
      </w:pPr>
      <w:r>
        <w:rPr>
          <w:lang w:val="ru-RU"/>
        </w:rPr>
        <w:t>Убедиться, что были предприняты разумные коммерческие усилия при подготовке Артефактов Соответствия, которые сопровождают Предоставленное программное обеспечение, как того требуют Идентифицированные лицензии.</w:t>
      </w:r>
    </w:p>
    <w:p w:rsidR="00A819C2" w:rsidRPr="0053625F" w:rsidRDefault="00C0152F" w:rsidP="00A819C2">
      <w:pPr>
        <w:ind w:left="720"/>
        <w:rPr>
          <w:lang w:val="ru-RU"/>
          <w:rPrChange w:id="403" w:author="Denis Dorotenko" w:date="2020-02-10T13:00:00Z">
            <w:rPr/>
          </w:rPrChange>
        </w:rPr>
      </w:pPr>
    </w:p>
    <w:p w:rsidR="003F57CD" w:rsidRPr="0053625F" w:rsidRDefault="00C0152F" w:rsidP="00A819C2">
      <w:pPr>
        <w:ind w:left="720"/>
        <w:rPr>
          <w:lang w:val="ru-RU"/>
          <w:rPrChange w:id="404" w:author="Denis Dorotenko" w:date="2020-02-10T13:00:00Z">
            <w:rPr/>
          </w:rPrChange>
        </w:rPr>
      </w:pPr>
    </w:p>
    <w:p w:rsidR="00FF601A" w:rsidRPr="0053625F" w:rsidRDefault="003627FE">
      <w:pPr>
        <w:rPr>
          <w:lang w:val="ru-RU"/>
          <w:rPrChange w:id="405" w:author="Denis Dorotenko" w:date="2020-02-10T13:00:00Z">
            <w:rPr/>
          </w:rPrChange>
        </w:rPr>
      </w:pPr>
      <w:r w:rsidRPr="0053625F">
        <w:rPr>
          <w:lang w:val="ru-RU"/>
          <w:rPrChange w:id="406" w:author="Denis Dorotenko" w:date="2020-02-10T13:00:00Z">
            <w:rPr/>
          </w:rPrChange>
        </w:rPr>
        <w:br w:type="page"/>
      </w:r>
    </w:p>
    <w:p w:rsidR="003F57CD" w:rsidRPr="0053625F" w:rsidRDefault="003627FE" w:rsidP="00930513">
      <w:pPr>
        <w:pStyle w:val="2"/>
        <w:spacing w:before="60"/>
        <w:rPr>
          <w:lang w:val="ru-RU"/>
          <w:rPrChange w:id="407" w:author="Denis Dorotenko" w:date="2020-02-10T13:00:00Z">
            <w:rPr/>
          </w:rPrChange>
        </w:rPr>
      </w:pPr>
      <w:bookmarkStart w:id="408" w:name="_Toc457078802"/>
      <w:bookmarkStart w:id="409" w:name="_Toc256000007"/>
      <w:bookmarkStart w:id="410" w:name="_Toc5054414"/>
      <w:r>
        <w:rPr>
          <w:lang w:val="ru-RU"/>
        </w:rPr>
        <w:lastRenderedPageBreak/>
        <w:t>5.0 Понимание взаимодействия</w:t>
      </w:r>
      <w:bookmarkEnd w:id="408"/>
      <w:r>
        <w:rPr>
          <w:lang w:val="ru-RU"/>
        </w:rPr>
        <w:t xml:space="preserve"> с сообществом по Открытому </w:t>
      </w:r>
      <w:ins w:id="411" w:author="Denis Dorotenko" w:date="2020-02-10T13:49:00Z">
        <w:r w:rsidR="00546154">
          <w:rPr>
            <w:lang w:val="ru-RU"/>
          </w:rPr>
          <w:t>и</w:t>
        </w:r>
      </w:ins>
      <w:del w:id="412" w:author="Denis Dorotenko" w:date="2020-02-10T13:49:00Z">
        <w:r w:rsidDel="00546154">
          <w:rPr>
            <w:lang w:val="ru-RU"/>
          </w:rPr>
          <w:delText>И</w:delText>
        </w:r>
      </w:del>
      <w:r>
        <w:rPr>
          <w:lang w:val="ru-RU"/>
        </w:rPr>
        <w:t xml:space="preserve">сходному </w:t>
      </w:r>
      <w:del w:id="413" w:author="Denis Dorotenko" w:date="2020-02-10T13:49:00Z">
        <w:r w:rsidDel="00546154">
          <w:rPr>
            <w:lang w:val="ru-RU"/>
          </w:rPr>
          <w:delText>К</w:delText>
        </w:r>
      </w:del>
      <w:ins w:id="414" w:author="Denis Dorotenko" w:date="2020-02-10T13:49:00Z">
        <w:r w:rsidR="00546154">
          <w:rPr>
            <w:lang w:val="ru-RU"/>
          </w:rPr>
          <w:t>к</w:t>
        </w:r>
      </w:ins>
      <w:r>
        <w:rPr>
          <w:lang w:val="ru-RU"/>
        </w:rPr>
        <w:t>оду</w:t>
      </w:r>
      <w:bookmarkEnd w:id="409"/>
      <w:bookmarkEnd w:id="410"/>
    </w:p>
    <w:p w:rsidR="003A31F4" w:rsidRPr="0053625F" w:rsidRDefault="003627FE" w:rsidP="00DD6581">
      <w:pPr>
        <w:ind w:left="720" w:hanging="720"/>
        <w:rPr>
          <w:b/>
          <w:sz w:val="24"/>
          <w:szCs w:val="24"/>
          <w:lang w:val="ru-RU"/>
          <w:rPrChange w:id="415" w:author="Denis Dorotenko" w:date="2020-02-10T13:00:00Z">
            <w:rPr>
              <w:b/>
              <w:sz w:val="24"/>
              <w:szCs w:val="24"/>
            </w:rPr>
          </w:rPrChange>
        </w:rPr>
      </w:pPr>
      <w:r w:rsidRPr="00A45385">
        <w:rPr>
          <w:b/>
          <w:sz w:val="24"/>
          <w:szCs w:val="24"/>
          <w:lang w:val="ru-RU"/>
        </w:rPr>
        <w:t>5.1</w:t>
      </w:r>
      <w:r w:rsidRPr="00A45385">
        <w:rPr>
          <w:b/>
          <w:sz w:val="24"/>
          <w:szCs w:val="24"/>
          <w:lang w:val="ru-RU"/>
        </w:rPr>
        <w:tab/>
      </w:r>
      <w:commentRangeStart w:id="416"/>
      <w:proofErr w:type="spellStart"/>
      <w:r w:rsidRPr="00A45385">
        <w:rPr>
          <w:b/>
          <w:sz w:val="24"/>
          <w:szCs w:val="24"/>
          <w:lang w:val="ru-RU"/>
        </w:rPr>
        <w:t>Контрибьюты</w:t>
      </w:r>
      <w:commentRangeEnd w:id="416"/>
      <w:proofErr w:type="spellEnd"/>
      <w:r w:rsidR="00287155">
        <w:rPr>
          <w:rStyle w:val="af8"/>
        </w:rPr>
        <w:commentReference w:id="416"/>
      </w:r>
    </w:p>
    <w:p w:rsidR="00DD6581" w:rsidRPr="0053625F" w:rsidRDefault="003627FE" w:rsidP="003A31F4">
      <w:pPr>
        <w:ind w:left="720"/>
        <w:rPr>
          <w:b/>
          <w:lang w:val="ru-RU"/>
          <w:rPrChange w:id="417" w:author="Denis Dorotenko" w:date="2020-02-10T13:00:00Z">
            <w:rPr>
              <w:b/>
            </w:rPr>
          </w:rPrChange>
        </w:rPr>
      </w:pPr>
      <w:r w:rsidRPr="00A45385">
        <w:rPr>
          <w:b/>
          <w:lang w:val="ru-RU"/>
        </w:rPr>
        <w:t xml:space="preserve">Если организация разрешает делать контрибьюты в проекты с Открытым исходным кодом, то </w:t>
      </w:r>
    </w:p>
    <w:p w:rsidR="00DD6581" w:rsidRPr="0053625F" w:rsidRDefault="003627FE" w:rsidP="00DD6581">
      <w:pPr>
        <w:pStyle w:val="a3"/>
        <w:numPr>
          <w:ilvl w:val="0"/>
          <w:numId w:val="37"/>
        </w:numPr>
        <w:rPr>
          <w:b/>
          <w:lang w:val="ru-RU"/>
          <w:rPrChange w:id="418" w:author="Denis Dorotenko" w:date="2020-02-10T13:00:00Z">
            <w:rPr>
              <w:b/>
            </w:rPr>
          </w:rPrChange>
        </w:rPr>
      </w:pPr>
      <w:r w:rsidRPr="00A45385">
        <w:rPr>
          <w:b/>
          <w:lang w:val="ru-RU"/>
        </w:rPr>
        <w:t xml:space="preserve">существует письменная политика, регулирующая </w:t>
      </w:r>
      <w:proofErr w:type="spellStart"/>
      <w:r w:rsidRPr="00A45385">
        <w:rPr>
          <w:b/>
          <w:lang w:val="ru-RU"/>
        </w:rPr>
        <w:t>ко</w:t>
      </w:r>
      <w:del w:id="419" w:author="Denis Dorotenko" w:date="2020-02-10T13:50:00Z">
        <w:r w:rsidRPr="00A45385" w:rsidDel="00287155">
          <w:rPr>
            <w:b/>
            <w:lang w:val="ru-RU"/>
          </w:rPr>
          <w:delText>т</w:delText>
        </w:r>
      </w:del>
      <w:r w:rsidRPr="00A45385">
        <w:rPr>
          <w:b/>
          <w:lang w:val="ru-RU"/>
        </w:rPr>
        <w:t>н</w:t>
      </w:r>
      <w:ins w:id="420" w:author="Denis Dorotenko" w:date="2020-02-10T13:50:00Z">
        <w:r w:rsidR="00287155">
          <w:rPr>
            <w:b/>
            <w:lang w:val="ru-RU"/>
          </w:rPr>
          <w:t>т</w:t>
        </w:r>
      </w:ins>
      <w:r w:rsidRPr="00A45385">
        <w:rPr>
          <w:b/>
          <w:lang w:val="ru-RU"/>
        </w:rPr>
        <w:t>рибьюты</w:t>
      </w:r>
      <w:proofErr w:type="spellEnd"/>
      <w:r w:rsidRPr="00A45385">
        <w:rPr>
          <w:b/>
          <w:lang w:val="ru-RU"/>
        </w:rPr>
        <w:t xml:space="preserve"> в проекты с Открытым исходным кодом; </w:t>
      </w:r>
    </w:p>
    <w:p w:rsidR="00DD6581" w:rsidRPr="0053625F" w:rsidRDefault="003627FE" w:rsidP="00DD6581">
      <w:pPr>
        <w:pStyle w:val="a3"/>
        <w:numPr>
          <w:ilvl w:val="0"/>
          <w:numId w:val="37"/>
        </w:numPr>
        <w:rPr>
          <w:b/>
          <w:lang w:val="ru-RU"/>
          <w:rPrChange w:id="421" w:author="Denis Dorotenko" w:date="2020-02-10T13:00:00Z">
            <w:rPr>
              <w:b/>
            </w:rPr>
          </w:rPrChange>
        </w:rPr>
      </w:pPr>
      <w:r w:rsidRPr="00A45385">
        <w:rPr>
          <w:b/>
          <w:lang w:val="ru-RU"/>
        </w:rPr>
        <w:t>Политика должна быть доведена до сведения внутри организации; и</w:t>
      </w:r>
    </w:p>
    <w:p w:rsidR="00DD6581" w:rsidRPr="00A45385" w:rsidRDefault="003627FE" w:rsidP="00DD6581">
      <w:pPr>
        <w:pStyle w:val="a3"/>
        <w:numPr>
          <w:ilvl w:val="0"/>
          <w:numId w:val="37"/>
        </w:numPr>
        <w:rPr>
          <w:b/>
        </w:rPr>
      </w:pPr>
      <w:r w:rsidRPr="00A45385">
        <w:rPr>
          <w:b/>
          <w:lang w:val="ru-RU"/>
        </w:rPr>
        <w:t xml:space="preserve">существует процесс, реализующий политику </w:t>
      </w:r>
    </w:p>
    <w:p w:rsidR="00DD6581" w:rsidRPr="00A45385" w:rsidRDefault="00C0152F" w:rsidP="00DD6581">
      <w:pPr>
        <w:rPr>
          <w:b/>
          <w:strike/>
        </w:rPr>
      </w:pPr>
    </w:p>
    <w:p w:rsidR="00DD6581" w:rsidRPr="00A45385" w:rsidRDefault="003627FE" w:rsidP="00DD6581">
      <w:pPr>
        <w:ind w:left="720"/>
      </w:pPr>
      <w:r w:rsidRPr="00A45385">
        <w:rPr>
          <w:b/>
          <w:lang w:val="ru-RU"/>
        </w:rPr>
        <w:t>Материал(ы) проверки</w:t>
      </w:r>
      <w:r w:rsidRPr="00A45385">
        <w:rPr>
          <w:lang w:val="ru-RU"/>
        </w:rPr>
        <w:t>:</w:t>
      </w:r>
    </w:p>
    <w:p w:rsidR="00042163" w:rsidRPr="0053625F" w:rsidRDefault="003627FE" w:rsidP="00DD6581">
      <w:pPr>
        <w:ind w:left="720"/>
        <w:rPr>
          <w:lang w:val="ru-RU"/>
          <w:rPrChange w:id="422" w:author="Denis Dorotenko" w:date="2020-02-10T13:00:00Z">
            <w:rPr/>
          </w:rPrChange>
        </w:rPr>
      </w:pPr>
      <w:r w:rsidRPr="00A45385">
        <w:rPr>
          <w:lang w:val="ru-RU"/>
        </w:rPr>
        <w:t>Если организация разрешает делать контрибьюты в проекты с Открытым исходным кодом, то должно быть следующее:</w:t>
      </w:r>
    </w:p>
    <w:p w:rsidR="00DD6581" w:rsidRPr="0053625F" w:rsidRDefault="003627FE" w:rsidP="00DD6581">
      <w:pPr>
        <w:pStyle w:val="a3"/>
        <w:numPr>
          <w:ilvl w:val="0"/>
          <w:numId w:val="1"/>
        </w:numPr>
        <w:rPr>
          <w:lang w:val="ru-RU"/>
          <w:rPrChange w:id="423" w:author="Denis Dorotenko" w:date="2020-02-10T13:00:00Z">
            <w:rPr/>
          </w:rPrChange>
        </w:rPr>
      </w:pPr>
      <w:r w:rsidRPr="00A45385">
        <w:rPr>
          <w:lang w:val="ru-RU"/>
        </w:rPr>
        <w:t>5.1.1 документированная политика по контрибьютам в Открытый исходный код;</w:t>
      </w:r>
    </w:p>
    <w:p w:rsidR="00DD6581" w:rsidRPr="0053625F" w:rsidRDefault="003627FE" w:rsidP="00DD6581">
      <w:pPr>
        <w:pStyle w:val="a3"/>
        <w:numPr>
          <w:ilvl w:val="0"/>
          <w:numId w:val="1"/>
        </w:numPr>
        <w:rPr>
          <w:lang w:val="ru-RU"/>
          <w:rPrChange w:id="424" w:author="Denis Dorotenko" w:date="2020-02-10T13:00:00Z">
            <w:rPr/>
          </w:rPrChange>
        </w:rPr>
      </w:pPr>
      <w:r w:rsidRPr="00A45385">
        <w:rPr>
          <w:lang w:val="ru-RU"/>
        </w:rPr>
        <w:t>5.1.2 документированная процедура, регулирующая контрибьюты в Открытый исходный код; и</w:t>
      </w:r>
    </w:p>
    <w:p w:rsidR="00DD6581" w:rsidRPr="0053625F" w:rsidRDefault="003627FE" w:rsidP="00DD6581">
      <w:pPr>
        <w:pStyle w:val="a3"/>
        <w:numPr>
          <w:ilvl w:val="0"/>
          <w:numId w:val="1"/>
        </w:numPr>
        <w:rPr>
          <w:lang w:val="ru-RU"/>
          <w:rPrChange w:id="425" w:author="Denis Dorotenko" w:date="2020-02-10T13:00:00Z">
            <w:rPr/>
          </w:rPrChange>
        </w:rPr>
      </w:pPr>
      <w:r w:rsidRPr="00A45385">
        <w:rPr>
          <w:lang w:val="ru-RU"/>
        </w:rPr>
        <w:t xml:space="preserve">5.1.3 Документированная процедура, которая информирует Персонал по </w:t>
      </w:r>
      <w:proofErr w:type="gramStart"/>
      <w:r w:rsidRPr="00A45385">
        <w:rPr>
          <w:lang w:val="ru-RU"/>
        </w:rPr>
        <w:t>программному</w:t>
      </w:r>
      <w:proofErr w:type="gramEnd"/>
      <w:r w:rsidRPr="00A45385">
        <w:rPr>
          <w:lang w:val="ru-RU"/>
        </w:rPr>
        <w:t xml:space="preserve"> обуспечению о наличии политики по контрибьютам в Открытый исходный код (</w:t>
      </w:r>
      <w:r w:rsidRPr="00A45385">
        <w:rPr>
          <w:i/>
          <w:lang w:val="ru-RU"/>
        </w:rPr>
        <w:t>например</w:t>
      </w:r>
      <w:r w:rsidRPr="00A45385">
        <w:rPr>
          <w:lang w:val="ru-RU"/>
        </w:rPr>
        <w:t>, посредством обучения, внутренней базы знаний или иным практическим способом связи).</w:t>
      </w:r>
    </w:p>
    <w:p w:rsidR="00DD6581" w:rsidRPr="0053625F" w:rsidRDefault="00C0152F" w:rsidP="00DD6581">
      <w:pPr>
        <w:pStyle w:val="a3"/>
        <w:ind w:left="1080"/>
        <w:rPr>
          <w:lang w:val="ru-RU"/>
          <w:rPrChange w:id="426" w:author="Denis Dorotenko" w:date="2020-02-10T13:00:00Z">
            <w:rPr/>
          </w:rPrChange>
        </w:rPr>
      </w:pPr>
    </w:p>
    <w:p w:rsidR="00DD6581" w:rsidRPr="0053625F" w:rsidRDefault="003627FE" w:rsidP="00DD6581">
      <w:pPr>
        <w:tabs>
          <w:tab w:val="left" w:pos="2955"/>
        </w:tabs>
        <w:ind w:left="720"/>
        <w:rPr>
          <w:lang w:val="ru-RU"/>
          <w:rPrChange w:id="427" w:author="Denis Dorotenko" w:date="2020-02-10T13:00:00Z">
            <w:rPr/>
          </w:rPrChange>
        </w:rPr>
      </w:pPr>
      <w:r w:rsidRPr="00A45385">
        <w:rPr>
          <w:b/>
          <w:lang w:val="ru-RU"/>
        </w:rPr>
        <w:t>Обоснование</w:t>
      </w:r>
      <w:r w:rsidRPr="00A45385">
        <w:rPr>
          <w:lang w:val="ru-RU"/>
        </w:rPr>
        <w:t>:</w:t>
      </w:r>
      <w:r w:rsidRPr="00A45385">
        <w:rPr>
          <w:lang w:val="ru-RU"/>
        </w:rPr>
        <w:tab/>
      </w:r>
    </w:p>
    <w:p w:rsidR="00DD6581" w:rsidRPr="0053625F" w:rsidRDefault="003627FE" w:rsidP="00DD6581">
      <w:pPr>
        <w:ind w:left="720"/>
        <w:rPr>
          <w:lang w:val="ru-RU"/>
          <w:rPrChange w:id="428" w:author="Denis Dorotenko" w:date="2020-02-10T13:00:00Z">
            <w:rPr/>
          </w:rPrChange>
        </w:rPr>
      </w:pPr>
      <w:r w:rsidRPr="00A45385">
        <w:rPr>
          <w:lang w:val="ru-RU"/>
        </w:rPr>
        <w:t>Когда организация разрешает предоставление контрибьютов для Открытого исходного кода, мы хотим убедиться, что организация уделила разумное внимание разработке и применению политики контрибьютов.  Политика контрибьютов в Открытый исходный код может стать частью общей политики по Открытому исходному коду или быть самостоятельной, отдельной политикой.</w:t>
      </w:r>
    </w:p>
    <w:p w:rsidR="00DD6581" w:rsidRPr="0053625F" w:rsidRDefault="003627FE" w:rsidP="00930513">
      <w:pPr>
        <w:spacing w:before="60"/>
        <w:ind w:left="720" w:hanging="720"/>
        <w:rPr>
          <w:b/>
          <w:lang w:val="ru-RU"/>
          <w:rPrChange w:id="429" w:author="Denis Dorotenko" w:date="2020-02-10T13:00:00Z">
            <w:rPr>
              <w:b/>
            </w:rPr>
          </w:rPrChange>
        </w:rPr>
      </w:pPr>
      <w:r w:rsidRPr="0053625F">
        <w:rPr>
          <w:b/>
          <w:lang w:val="ru-RU"/>
          <w:rPrChange w:id="430" w:author="Denis Dorotenko" w:date="2020-02-10T13:00:00Z">
            <w:rPr>
              <w:b/>
            </w:rPr>
          </w:rPrChange>
        </w:rPr>
        <w:tab/>
      </w:r>
    </w:p>
    <w:p w:rsidR="008B7011" w:rsidRPr="0053625F" w:rsidRDefault="003627F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  <w:lang w:val="ru-RU"/>
          <w:rPrChange w:id="431" w:author="Denis Dorotenko" w:date="2020-02-10T13:00:00Z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6"/>
            </w:rPr>
          </w:rPrChange>
        </w:rPr>
      </w:pPr>
      <w:bookmarkStart w:id="432" w:name="_Toc457078803"/>
      <w:r w:rsidRPr="0053625F">
        <w:rPr>
          <w:lang w:val="ru-RU"/>
          <w:rPrChange w:id="433" w:author="Denis Dorotenko" w:date="2020-02-10T13:00:00Z">
            <w:rPr/>
          </w:rPrChange>
        </w:rPr>
        <w:br w:type="page"/>
      </w:r>
    </w:p>
    <w:p w:rsidR="00CB546C" w:rsidRPr="0053625F" w:rsidRDefault="003627FE" w:rsidP="00930513">
      <w:pPr>
        <w:pStyle w:val="2"/>
        <w:spacing w:before="60"/>
        <w:rPr>
          <w:lang w:val="ru-RU"/>
          <w:rPrChange w:id="434" w:author="Denis Dorotenko" w:date="2020-02-10T13:00:00Z">
            <w:rPr/>
          </w:rPrChange>
        </w:rPr>
      </w:pPr>
      <w:bookmarkStart w:id="435" w:name="_Toc256000008"/>
      <w:bookmarkStart w:id="436" w:name="_Toc5054415"/>
      <w:r w:rsidRPr="00A45385">
        <w:rPr>
          <w:lang w:val="ru-RU"/>
        </w:rPr>
        <w:lastRenderedPageBreak/>
        <w:t>6.0</w:t>
      </w:r>
      <w:proofErr w:type="gramStart"/>
      <w:r w:rsidRPr="00A45385">
        <w:rPr>
          <w:lang w:val="ru-RU"/>
        </w:rPr>
        <w:t xml:space="preserve"> </w:t>
      </w:r>
      <w:ins w:id="437" w:author="Denis Dorotenko" w:date="2020-02-10T13:01:00Z">
        <w:r w:rsidR="0053625F">
          <w:rPr>
            <w:lang w:val="ru-RU"/>
          </w:rPr>
          <w:t>С</w:t>
        </w:r>
      </w:ins>
      <w:proofErr w:type="gramEnd"/>
      <w:del w:id="438" w:author="Denis Dorotenko" w:date="2020-02-10T13:01:00Z">
        <w:r w:rsidRPr="00A45385" w:rsidDel="0053625F">
          <w:rPr>
            <w:lang w:val="ru-RU"/>
          </w:rPr>
          <w:delText>с</w:delText>
        </w:r>
      </w:del>
      <w:r w:rsidRPr="00A45385">
        <w:rPr>
          <w:lang w:val="ru-RU"/>
        </w:rPr>
        <w:t xml:space="preserve">облюдение требований </w:t>
      </w:r>
      <w:proofErr w:type="spellStart"/>
      <w:r w:rsidRPr="00A45385">
        <w:rPr>
          <w:lang w:val="ru-RU"/>
        </w:rPr>
        <w:t>Cпецификации</w:t>
      </w:r>
      <w:bookmarkEnd w:id="432"/>
      <w:bookmarkEnd w:id="435"/>
      <w:bookmarkEnd w:id="436"/>
      <w:proofErr w:type="spellEnd"/>
    </w:p>
    <w:p w:rsidR="00D749A7" w:rsidRPr="0053625F" w:rsidRDefault="003627FE" w:rsidP="00930513">
      <w:pPr>
        <w:spacing w:before="60"/>
        <w:ind w:left="720" w:hanging="720"/>
        <w:rPr>
          <w:b/>
          <w:sz w:val="24"/>
          <w:lang w:val="ru-RU"/>
          <w:rPrChange w:id="439" w:author="Denis Dorotenko" w:date="2020-02-10T13:00:00Z">
            <w:rPr>
              <w:b/>
              <w:sz w:val="24"/>
            </w:rPr>
          </w:rPrChange>
        </w:rPr>
      </w:pPr>
      <w:r w:rsidRPr="00A45385">
        <w:rPr>
          <w:b/>
          <w:sz w:val="24"/>
          <w:lang w:val="ru-RU"/>
        </w:rPr>
        <w:t>6.1</w:t>
      </w:r>
      <w:r w:rsidRPr="00A45385">
        <w:rPr>
          <w:b/>
          <w:sz w:val="24"/>
          <w:lang w:val="ru-RU"/>
        </w:rPr>
        <w:tab/>
        <w:t>Соответствие</w:t>
      </w:r>
    </w:p>
    <w:p w:rsidR="0006084F" w:rsidRPr="0053625F" w:rsidRDefault="003627FE" w:rsidP="00D749A7">
      <w:pPr>
        <w:spacing w:before="60"/>
        <w:ind w:left="720"/>
        <w:rPr>
          <w:b/>
          <w:lang w:val="ru-RU"/>
          <w:rPrChange w:id="440" w:author="Denis Dorotenko" w:date="2020-02-10T13:00:00Z">
            <w:rPr>
              <w:b/>
            </w:rPr>
          </w:rPrChange>
        </w:rPr>
      </w:pPr>
      <w:r w:rsidRPr="00A45385">
        <w:rPr>
          <w:b/>
          <w:lang w:val="ru-RU"/>
        </w:rPr>
        <w:t>Для того</w:t>
      </w:r>
      <w:proofErr w:type="gramStart"/>
      <w:r w:rsidRPr="00A45385">
        <w:rPr>
          <w:b/>
          <w:lang w:val="ru-RU"/>
        </w:rPr>
        <w:t>,</w:t>
      </w:r>
      <w:proofErr w:type="gramEnd"/>
      <w:r w:rsidRPr="00A45385">
        <w:rPr>
          <w:b/>
          <w:lang w:val="ru-RU"/>
        </w:rPr>
        <w:t xml:space="preserve"> чтобы Программа считалась Соответствующей OpenChain, организация должна подтвердить, что программа удовлетворяет требованиям, представленным в данной спецификации.</w:t>
      </w:r>
    </w:p>
    <w:p w:rsidR="0006084F" w:rsidRPr="0053625F" w:rsidRDefault="00C0152F" w:rsidP="0006084F">
      <w:pPr>
        <w:ind w:left="720" w:hanging="720"/>
        <w:rPr>
          <w:b/>
          <w:lang w:val="ru-RU"/>
          <w:rPrChange w:id="441" w:author="Denis Dorotenko" w:date="2020-02-10T13:00:00Z">
            <w:rPr>
              <w:b/>
            </w:rPr>
          </w:rPrChange>
        </w:rPr>
      </w:pPr>
    </w:p>
    <w:p w:rsidR="0006084F" w:rsidRPr="00A45385" w:rsidRDefault="003627FE" w:rsidP="0006084F">
      <w:pPr>
        <w:ind w:left="720"/>
      </w:pPr>
      <w:r w:rsidRPr="00A45385">
        <w:rPr>
          <w:b/>
          <w:lang w:val="ru-RU"/>
        </w:rPr>
        <w:t>Материа</w:t>
      </w:r>
      <w:proofErr w:type="gramStart"/>
      <w:r w:rsidRPr="00A45385">
        <w:rPr>
          <w:b/>
          <w:lang w:val="ru-RU"/>
        </w:rPr>
        <w:t>л(</w:t>
      </w:r>
      <w:proofErr w:type="gramEnd"/>
      <w:r w:rsidRPr="00A45385">
        <w:rPr>
          <w:b/>
          <w:lang w:val="ru-RU"/>
        </w:rPr>
        <w:t>ы) проверки</w:t>
      </w:r>
      <w:r w:rsidRPr="00A45385">
        <w:rPr>
          <w:lang w:val="ru-RU"/>
        </w:rPr>
        <w:t>:</w:t>
      </w:r>
    </w:p>
    <w:p w:rsidR="0006084F" w:rsidRPr="0053625F" w:rsidRDefault="003627FE" w:rsidP="00973F06">
      <w:pPr>
        <w:pStyle w:val="a3"/>
        <w:numPr>
          <w:ilvl w:val="2"/>
          <w:numId w:val="11"/>
        </w:numPr>
        <w:rPr>
          <w:lang w:val="ru-RU"/>
          <w:rPrChange w:id="442" w:author="Denis Dorotenko" w:date="2020-02-10T13:00:00Z">
            <w:rPr/>
          </w:rPrChange>
        </w:rPr>
      </w:pPr>
      <w:r w:rsidRPr="00A45385">
        <w:rPr>
          <w:lang w:val="ru-RU"/>
        </w:rPr>
        <w:t>6.1.1 документ, подтверждающий Программу, указанную в требовании 1.4, удовлетворяет всем требованиям настоящей спецификации.</w:t>
      </w:r>
    </w:p>
    <w:p w:rsidR="00E739DB" w:rsidRPr="0053625F" w:rsidRDefault="00C0152F" w:rsidP="00E739DB">
      <w:pPr>
        <w:pStyle w:val="a3"/>
        <w:ind w:left="1080"/>
        <w:rPr>
          <w:lang w:val="ru-RU"/>
          <w:rPrChange w:id="443" w:author="Denis Dorotenko" w:date="2020-02-10T13:00:00Z">
            <w:rPr/>
          </w:rPrChange>
        </w:rPr>
      </w:pPr>
    </w:p>
    <w:p w:rsidR="0006084F" w:rsidRPr="0053625F" w:rsidRDefault="003627FE" w:rsidP="0006084F">
      <w:pPr>
        <w:ind w:left="720"/>
        <w:rPr>
          <w:lang w:val="ru-RU"/>
          <w:rPrChange w:id="444" w:author="Denis Dorotenko" w:date="2020-02-10T13:00:00Z">
            <w:rPr/>
          </w:rPrChange>
        </w:rPr>
      </w:pPr>
      <w:r w:rsidRPr="00A45385">
        <w:rPr>
          <w:b/>
          <w:lang w:val="ru-RU"/>
        </w:rPr>
        <w:t>Обоснование</w:t>
      </w:r>
      <w:r w:rsidRPr="00A45385">
        <w:rPr>
          <w:lang w:val="ru-RU"/>
        </w:rPr>
        <w:t>:</w:t>
      </w:r>
    </w:p>
    <w:p w:rsidR="0006084F" w:rsidRPr="0053625F" w:rsidRDefault="003627FE" w:rsidP="0006084F">
      <w:pPr>
        <w:ind w:left="720"/>
        <w:rPr>
          <w:lang w:val="ru-RU"/>
          <w:rPrChange w:id="445" w:author="Denis Dorotenko" w:date="2020-02-10T13:00:00Z">
            <w:rPr/>
          </w:rPrChange>
        </w:rPr>
      </w:pPr>
      <w:del w:id="446" w:author="Denis Dorotenko" w:date="2020-02-10T13:53:00Z">
        <w:r w:rsidRPr="00A45385" w:rsidDel="00287155">
          <w:rPr>
            <w:lang w:val="ru-RU"/>
          </w:rPr>
          <w:delText>Для о</w:delText>
        </w:r>
      </w:del>
      <w:del w:id="447" w:author="Denis Dorotenko" w:date="2020-02-10T13:55:00Z">
        <w:r w:rsidRPr="00A45385" w:rsidDel="00287155">
          <w:rPr>
            <w:lang w:val="ru-RU"/>
          </w:rPr>
          <w:delText>беспеч</w:delText>
        </w:r>
      </w:del>
      <w:del w:id="448" w:author="Denis Dorotenko" w:date="2020-02-10T13:54:00Z">
        <w:r w:rsidRPr="00A45385" w:rsidDel="00287155">
          <w:rPr>
            <w:lang w:val="ru-RU"/>
          </w:rPr>
          <w:delText>е</w:delText>
        </w:r>
      </w:del>
      <w:del w:id="449" w:author="Denis Dorotenko" w:date="2020-02-10T13:53:00Z">
        <w:r w:rsidRPr="00A45385" w:rsidDel="00287155">
          <w:rPr>
            <w:lang w:val="ru-RU"/>
          </w:rPr>
          <w:delText>ния</w:delText>
        </w:r>
      </w:del>
      <w:del w:id="450" w:author="Denis Dorotenko" w:date="2020-02-10T13:55:00Z">
        <w:r w:rsidRPr="00A45385" w:rsidDel="00287155">
          <w:rPr>
            <w:lang w:val="ru-RU"/>
          </w:rPr>
          <w:delText xml:space="preserve"> того, что е</w:delText>
        </w:r>
      </w:del>
      <w:ins w:id="451" w:author="Denis Dorotenko" w:date="2020-02-10T13:55:00Z">
        <w:r w:rsidR="00287155">
          <w:rPr>
            <w:lang w:val="ru-RU"/>
          </w:rPr>
          <w:t>Е</w:t>
        </w:r>
      </w:ins>
      <w:r w:rsidRPr="00A45385">
        <w:rPr>
          <w:lang w:val="ru-RU"/>
        </w:rPr>
        <w:t xml:space="preserve">сли организация заявляет, что она имеет </w:t>
      </w:r>
      <w:proofErr w:type="gramStart"/>
      <w:ins w:id="452" w:author="Denis Dorotenko" w:date="2020-02-10T13:56:00Z">
        <w:r w:rsidR="00287155">
          <w:rPr>
            <w:lang w:val="ru-RU"/>
          </w:rPr>
          <w:t>п</w:t>
        </w:r>
      </w:ins>
      <w:proofErr w:type="gramEnd"/>
      <w:del w:id="453" w:author="Denis Dorotenko" w:date="2020-02-10T13:56:00Z">
        <w:r w:rsidRPr="00A45385" w:rsidDel="00287155">
          <w:rPr>
            <w:lang w:val="ru-RU"/>
          </w:rPr>
          <w:delText>П</w:delText>
        </w:r>
      </w:del>
      <w:r w:rsidRPr="00A45385">
        <w:rPr>
          <w:lang w:val="ru-RU"/>
        </w:rPr>
        <w:t xml:space="preserve">рограмму, </w:t>
      </w:r>
      <w:del w:id="454" w:author="Denis Dorotenko" w:date="2020-02-10T13:56:00Z">
        <w:r w:rsidRPr="00A45385" w:rsidDel="00287155">
          <w:rPr>
            <w:lang w:val="ru-RU"/>
          </w:rPr>
          <w:delText>с</w:delText>
        </w:r>
      </w:del>
      <w:ins w:id="455" w:author="Denis Dorotenko" w:date="2020-02-10T13:56:00Z">
        <w:r w:rsidR="00287155">
          <w:rPr>
            <w:lang w:val="ru-RU"/>
          </w:rPr>
          <w:t>С</w:t>
        </w:r>
      </w:ins>
      <w:r w:rsidRPr="00A45385">
        <w:rPr>
          <w:lang w:val="ru-RU"/>
        </w:rPr>
        <w:t xml:space="preserve">оответствующую </w:t>
      </w:r>
      <w:proofErr w:type="spellStart"/>
      <w:r w:rsidRPr="00A45385">
        <w:rPr>
          <w:lang w:val="ru-RU"/>
        </w:rPr>
        <w:t>OpenChain</w:t>
      </w:r>
      <w:proofErr w:type="spellEnd"/>
      <w:r w:rsidRPr="00A45385">
        <w:rPr>
          <w:lang w:val="ru-RU"/>
        </w:rPr>
        <w:t xml:space="preserve">, то </w:t>
      </w:r>
      <w:ins w:id="456" w:author="Denis Dorotenko" w:date="2020-02-10T13:55:00Z">
        <w:r w:rsidR="00287155">
          <w:rPr>
            <w:lang w:val="ru-RU"/>
          </w:rPr>
          <w:t xml:space="preserve">обеспечить </w:t>
        </w:r>
      </w:ins>
      <w:del w:id="457" w:author="Denis Dorotenko" w:date="2020-02-10T13:55:00Z">
        <w:r w:rsidRPr="00A45385" w:rsidDel="00287155">
          <w:rPr>
            <w:lang w:val="ru-RU"/>
          </w:rPr>
          <w:delText xml:space="preserve">такая программа </w:delText>
        </w:r>
      </w:del>
      <w:r w:rsidRPr="00A45385">
        <w:rPr>
          <w:lang w:val="ru-RU"/>
        </w:rPr>
        <w:t>соответств</w:t>
      </w:r>
      <w:ins w:id="458" w:author="Denis Dorotenko" w:date="2020-02-10T13:55:00Z">
        <w:r w:rsidR="00287155">
          <w:rPr>
            <w:lang w:val="ru-RU"/>
          </w:rPr>
          <w:t>ие такой программы</w:t>
        </w:r>
      </w:ins>
      <w:del w:id="459" w:author="Denis Dorotenko" w:date="2020-02-10T13:55:00Z">
        <w:r w:rsidRPr="00A45385" w:rsidDel="00287155">
          <w:rPr>
            <w:lang w:val="ru-RU"/>
          </w:rPr>
          <w:delText>ует</w:delText>
        </w:r>
      </w:del>
      <w:r w:rsidRPr="00A45385">
        <w:rPr>
          <w:lang w:val="ru-RU"/>
        </w:rPr>
        <w:t xml:space="preserve"> </w:t>
      </w:r>
      <w:r w:rsidRPr="00A45385">
        <w:rPr>
          <w:u w:val="single"/>
          <w:lang w:val="ru-RU"/>
        </w:rPr>
        <w:t>всем</w:t>
      </w:r>
      <w:r w:rsidRPr="00A45385">
        <w:rPr>
          <w:lang w:val="ru-RU"/>
        </w:rPr>
        <w:t xml:space="preserve"> требованиям этой спецификации. Само по себе соответствие ряду этих требований не будет считаться достаточным. </w:t>
      </w:r>
    </w:p>
    <w:p w:rsidR="00092D08" w:rsidRPr="0053625F" w:rsidRDefault="00C0152F">
      <w:pPr>
        <w:rPr>
          <w:lang w:val="ru-RU"/>
          <w:rPrChange w:id="460" w:author="Denis Dorotenko" w:date="2020-02-10T13:00:00Z">
            <w:rPr/>
          </w:rPrChange>
        </w:rPr>
      </w:pPr>
    </w:p>
    <w:p w:rsidR="009B05FE" w:rsidRPr="0053625F" w:rsidRDefault="00C0152F">
      <w:pPr>
        <w:rPr>
          <w:lang w:val="ru-RU"/>
          <w:rPrChange w:id="461" w:author="Denis Dorotenko" w:date="2020-02-10T13:00:00Z">
            <w:rPr/>
          </w:rPrChange>
        </w:rPr>
      </w:pPr>
    </w:p>
    <w:p w:rsidR="00D749A7" w:rsidRPr="0053625F" w:rsidRDefault="003627FE" w:rsidP="00092D08">
      <w:pPr>
        <w:ind w:left="720" w:hanging="720"/>
        <w:rPr>
          <w:b/>
          <w:lang w:val="ru-RU"/>
          <w:rPrChange w:id="462" w:author="Denis Dorotenko" w:date="2020-02-10T13:00:00Z">
            <w:rPr>
              <w:b/>
            </w:rPr>
          </w:rPrChange>
        </w:rPr>
      </w:pPr>
      <w:r w:rsidRPr="00A45385">
        <w:rPr>
          <w:b/>
          <w:sz w:val="24"/>
          <w:lang w:val="ru-RU"/>
        </w:rPr>
        <w:t>6.2</w:t>
      </w:r>
      <w:r w:rsidRPr="00A45385">
        <w:rPr>
          <w:b/>
          <w:sz w:val="24"/>
          <w:lang w:val="ru-RU"/>
        </w:rPr>
        <w:tab/>
        <w:t>Продолжительность</w:t>
      </w:r>
    </w:p>
    <w:p w:rsidR="00092D08" w:rsidRPr="0053625F" w:rsidRDefault="003627FE" w:rsidP="00D749A7">
      <w:pPr>
        <w:ind w:left="720"/>
        <w:rPr>
          <w:b/>
          <w:lang w:val="ru-RU"/>
          <w:rPrChange w:id="463" w:author="Denis Dorotenko" w:date="2020-02-10T13:00:00Z">
            <w:rPr>
              <w:b/>
            </w:rPr>
          </w:rPrChange>
        </w:rPr>
      </w:pPr>
      <w:r w:rsidRPr="00A45385">
        <w:rPr>
          <w:b/>
          <w:lang w:val="ru-RU"/>
        </w:rPr>
        <w:t xml:space="preserve">Программа считается Соответствующей </w:t>
      </w:r>
      <w:proofErr w:type="spellStart"/>
      <w:r w:rsidRPr="00A45385">
        <w:rPr>
          <w:b/>
          <w:lang w:val="ru-RU"/>
        </w:rPr>
        <w:t>OpenChain</w:t>
      </w:r>
      <w:proofErr w:type="spellEnd"/>
      <w:r w:rsidRPr="00A45385">
        <w:rPr>
          <w:b/>
          <w:lang w:val="ru-RU"/>
        </w:rPr>
        <w:t xml:space="preserve"> по этой версии спецификации в течение 18 месяцев с момента получения подтверждения соответствия. Процедуру регистрации проверки соответствия можно найти на сайте проекта OpenChain. </w:t>
      </w:r>
    </w:p>
    <w:p w:rsidR="007B0354" w:rsidRPr="0053625F" w:rsidRDefault="00C0152F" w:rsidP="00092D08">
      <w:pPr>
        <w:ind w:left="720" w:hanging="720"/>
        <w:rPr>
          <w:b/>
          <w:lang w:val="ru-RU"/>
          <w:rPrChange w:id="464" w:author="Denis Dorotenko" w:date="2020-02-10T13:00:00Z">
            <w:rPr>
              <w:b/>
            </w:rPr>
          </w:rPrChange>
        </w:rPr>
      </w:pPr>
    </w:p>
    <w:p w:rsidR="00092D08" w:rsidRPr="00A45385" w:rsidRDefault="003627FE" w:rsidP="00092D08">
      <w:pPr>
        <w:ind w:left="720"/>
      </w:pPr>
      <w:r w:rsidRPr="00A45385">
        <w:rPr>
          <w:b/>
          <w:lang w:val="ru-RU"/>
        </w:rPr>
        <w:t>Материа</w:t>
      </w:r>
      <w:proofErr w:type="gramStart"/>
      <w:r w:rsidRPr="00A45385">
        <w:rPr>
          <w:b/>
          <w:lang w:val="ru-RU"/>
        </w:rPr>
        <w:t>л(</w:t>
      </w:r>
      <w:proofErr w:type="gramEnd"/>
      <w:r w:rsidRPr="00A45385">
        <w:rPr>
          <w:b/>
          <w:lang w:val="ru-RU"/>
        </w:rPr>
        <w:t>ы) проверки</w:t>
      </w:r>
      <w:r w:rsidRPr="00A45385">
        <w:rPr>
          <w:lang w:val="ru-RU"/>
        </w:rPr>
        <w:t>:</w:t>
      </w:r>
    </w:p>
    <w:p w:rsidR="00092D08" w:rsidRPr="0053625F" w:rsidRDefault="003627FE" w:rsidP="008A0CA3">
      <w:pPr>
        <w:pStyle w:val="a3"/>
        <w:numPr>
          <w:ilvl w:val="2"/>
          <w:numId w:val="11"/>
        </w:numPr>
        <w:rPr>
          <w:lang w:val="ru-RU"/>
          <w:rPrChange w:id="465" w:author="Denis Dorotenko" w:date="2020-02-10T13:00:00Z">
            <w:rPr/>
          </w:rPrChange>
        </w:rPr>
      </w:pPr>
      <w:r w:rsidRPr="00A45385">
        <w:rPr>
          <w:lang w:val="ru-RU"/>
        </w:rPr>
        <w:t>6.2.1 документ, подтверждающий соответствие Программы всем требованиям настоящей версии спецификации (версия 2.0)</w:t>
      </w:r>
      <w:del w:id="466" w:author="Denis Dorotenko" w:date="2020-02-10T13:56:00Z">
        <w:r w:rsidRPr="00A45385" w:rsidDel="00287155">
          <w:rPr>
            <w:lang w:val="ru-RU"/>
          </w:rPr>
          <w:delText>,</w:delText>
        </w:r>
      </w:del>
      <w:r w:rsidRPr="00A45385">
        <w:rPr>
          <w:lang w:val="ru-RU"/>
        </w:rPr>
        <w:t xml:space="preserve"> в течение </w:t>
      </w:r>
      <w:proofErr w:type="gramStart"/>
      <w:r w:rsidRPr="00A45385">
        <w:rPr>
          <w:lang w:val="ru-RU"/>
        </w:rPr>
        <w:t>послед</w:t>
      </w:r>
      <w:ins w:id="467" w:author="Denis Dorotenko" w:date="2020-02-10T13:57:00Z">
        <w:r w:rsidR="00287155">
          <w:rPr>
            <w:lang w:val="ru-RU"/>
          </w:rPr>
          <w:t>ующ</w:t>
        </w:r>
      </w:ins>
      <w:del w:id="468" w:author="Denis Dorotenko" w:date="2020-02-10T13:57:00Z">
        <w:r w:rsidRPr="00A45385" w:rsidDel="00287155">
          <w:rPr>
            <w:lang w:val="ru-RU"/>
          </w:rPr>
          <w:delText>н</w:delText>
        </w:r>
      </w:del>
      <w:r w:rsidRPr="00A45385">
        <w:rPr>
          <w:lang w:val="ru-RU"/>
        </w:rPr>
        <w:t>их</w:t>
      </w:r>
      <w:proofErr w:type="gramEnd"/>
      <w:r w:rsidRPr="00A45385">
        <w:rPr>
          <w:lang w:val="ru-RU"/>
        </w:rPr>
        <w:t xml:space="preserve"> 18 месяцев с момента получения подтверждения соответствия.</w:t>
      </w:r>
    </w:p>
    <w:p w:rsidR="00092D08" w:rsidRPr="0053625F" w:rsidRDefault="00C0152F" w:rsidP="00092D08">
      <w:pPr>
        <w:pStyle w:val="a3"/>
        <w:ind w:left="1080"/>
        <w:rPr>
          <w:lang w:val="ru-RU"/>
          <w:rPrChange w:id="469" w:author="Denis Dorotenko" w:date="2020-02-10T13:00:00Z">
            <w:rPr/>
          </w:rPrChange>
        </w:rPr>
      </w:pPr>
    </w:p>
    <w:p w:rsidR="00092D08" w:rsidRPr="0053625F" w:rsidRDefault="003627FE" w:rsidP="00092D08">
      <w:pPr>
        <w:ind w:left="720"/>
        <w:rPr>
          <w:lang w:val="ru-RU"/>
          <w:rPrChange w:id="470" w:author="Denis Dorotenko" w:date="2020-02-10T13:00:00Z">
            <w:rPr/>
          </w:rPrChange>
        </w:rPr>
      </w:pPr>
      <w:r w:rsidRPr="00A45385">
        <w:rPr>
          <w:b/>
          <w:lang w:val="ru-RU"/>
        </w:rPr>
        <w:t>Обоснование</w:t>
      </w:r>
      <w:r w:rsidRPr="00A45385">
        <w:rPr>
          <w:lang w:val="ru-RU"/>
        </w:rPr>
        <w:t>:</w:t>
      </w:r>
    </w:p>
    <w:p w:rsidR="00092D08" w:rsidRPr="0053625F" w:rsidRDefault="003627FE" w:rsidP="00192658">
      <w:pPr>
        <w:ind w:left="720"/>
        <w:rPr>
          <w:lang w:val="ru-RU"/>
          <w:rPrChange w:id="471" w:author="Denis Dorotenko" w:date="2020-02-10T13:00:00Z">
            <w:rPr/>
          </w:rPrChange>
        </w:rPr>
      </w:pPr>
      <w:del w:id="472" w:author="Denis Dorotenko" w:date="2020-02-10T13:58:00Z">
        <w:r w:rsidRPr="00A45385" w:rsidDel="00287155">
          <w:rPr>
            <w:lang w:val="ru-RU"/>
          </w:rPr>
          <w:delText>Это важно д</w:delText>
        </w:r>
      </w:del>
      <w:ins w:id="473" w:author="Denis Dorotenko" w:date="2020-02-10T13:58:00Z">
        <w:r w:rsidR="00287155">
          <w:rPr>
            <w:lang w:val="ru-RU"/>
          </w:rPr>
          <w:t>Д</w:t>
        </w:r>
      </w:ins>
      <w:r w:rsidRPr="00A45385">
        <w:rPr>
          <w:lang w:val="ru-RU"/>
        </w:rPr>
        <w:t>ля организации</w:t>
      </w:r>
      <w:ins w:id="474" w:author="Denis Dorotenko" w:date="2020-02-10T13:58:00Z">
        <w:r w:rsidR="00287155">
          <w:rPr>
            <w:lang w:val="ru-RU"/>
          </w:rPr>
          <w:t xml:space="preserve"> важно </w:t>
        </w:r>
      </w:ins>
      <w:del w:id="475" w:author="Denis Dorotenko" w:date="2020-02-10T13:58:00Z">
        <w:r w:rsidRPr="00A45385" w:rsidDel="00287155">
          <w:rPr>
            <w:lang w:val="ru-RU"/>
          </w:rPr>
          <w:delText xml:space="preserve">, чтобы </w:delText>
        </w:r>
      </w:del>
      <w:r w:rsidRPr="00A45385">
        <w:rPr>
          <w:lang w:val="ru-RU"/>
        </w:rPr>
        <w:t xml:space="preserve">быть в курсе о спецификации, если </w:t>
      </w:r>
      <w:del w:id="476" w:author="Denis Dorotenko" w:date="2020-02-10T13:58:00Z">
        <w:r w:rsidRPr="00A45385" w:rsidDel="00287155">
          <w:rPr>
            <w:lang w:val="ru-RU"/>
          </w:rPr>
          <w:delText xml:space="preserve">организация </w:delText>
        </w:r>
      </w:del>
      <w:ins w:id="477" w:author="Denis Dorotenko" w:date="2020-02-10T13:58:00Z">
        <w:r w:rsidR="00287155">
          <w:rPr>
            <w:lang w:val="ru-RU"/>
          </w:rPr>
          <w:t xml:space="preserve">она </w:t>
        </w:r>
      </w:ins>
      <w:r w:rsidRPr="00A45385">
        <w:rPr>
          <w:lang w:val="ru-RU"/>
        </w:rPr>
        <w:t>желает декларировать о программе соответствия с течением времени. Это требование обеспечивает поддержку процессов программы и контролирует отсутствие ее распада, если организация продолжит утверждать о таком соответствии программы и далее.</w:t>
      </w:r>
    </w:p>
    <w:p w:rsidR="00AD56BC" w:rsidRPr="0053625F" w:rsidRDefault="003627FE" w:rsidP="00F04754">
      <w:pPr>
        <w:rPr>
          <w:lang w:val="ru-RU"/>
          <w:rPrChange w:id="478" w:author="Denis Dorotenko" w:date="2020-02-10T13:00:00Z">
            <w:rPr/>
          </w:rPrChange>
        </w:rPr>
      </w:pPr>
      <w:r w:rsidRPr="0053625F">
        <w:rPr>
          <w:lang w:val="ru-RU"/>
          <w:rPrChange w:id="479" w:author="Denis Dorotenko" w:date="2020-02-10T13:00:00Z">
            <w:rPr/>
          </w:rPrChange>
        </w:rPr>
        <w:br w:type="page"/>
      </w:r>
    </w:p>
    <w:p w:rsidR="00AD56BC" w:rsidRPr="0053625F" w:rsidRDefault="003627FE" w:rsidP="00302F97">
      <w:pPr>
        <w:pStyle w:val="1"/>
        <w:spacing w:before="60"/>
        <w:rPr>
          <w:lang w:val="ru-RU"/>
          <w:rPrChange w:id="480" w:author="Denis Dorotenko" w:date="2020-02-10T13:00:00Z">
            <w:rPr/>
          </w:rPrChange>
        </w:rPr>
      </w:pPr>
      <w:bookmarkStart w:id="481" w:name="_Toc256000009"/>
      <w:bookmarkStart w:id="482" w:name="_Toc5054416"/>
      <w:r w:rsidRPr="00302F97">
        <w:rPr>
          <w:lang w:val="ru-RU"/>
        </w:rPr>
        <w:lastRenderedPageBreak/>
        <w:t>Приложение I: Переводы на другие языки:</w:t>
      </w:r>
      <w:bookmarkEnd w:id="481"/>
      <w:bookmarkEnd w:id="482"/>
    </w:p>
    <w:p w:rsidR="0006084F" w:rsidRDefault="003627FE" w:rsidP="00302F97">
      <w:pPr>
        <w:spacing w:before="60"/>
        <w:rPr>
          <w:ins w:id="483" w:author="Denis Dorotenko" w:date="2020-02-11T00:12:00Z"/>
          <w:rFonts w:cs="Arial"/>
          <w:shd w:val="clear" w:color="auto" w:fill="FFFFFF"/>
          <w:lang w:val="ru-RU"/>
        </w:rPr>
      </w:pPr>
      <w:r w:rsidRPr="00302F97">
        <w:rPr>
          <w:rFonts w:cs="Arial"/>
          <w:shd w:val="clear" w:color="auto" w:fill="FFFFFF"/>
          <w:lang w:val="ru-RU"/>
        </w:rPr>
        <w:t xml:space="preserve">Для облегчения глобального принятия мы приветствуем усилия по переводу Спецификации на различные языки. Т.к. проект </w:t>
      </w:r>
      <w:proofErr w:type="spellStart"/>
      <w:r w:rsidRPr="00302F97">
        <w:rPr>
          <w:rFonts w:cs="Arial"/>
          <w:shd w:val="clear" w:color="auto" w:fill="FFFFFF"/>
          <w:lang w:val="ru-RU"/>
        </w:rPr>
        <w:t>OpenChain</w:t>
      </w:r>
      <w:proofErr w:type="spellEnd"/>
      <w:r w:rsidRPr="00302F97">
        <w:rPr>
          <w:rFonts w:cs="Arial"/>
          <w:shd w:val="clear" w:color="auto" w:fill="FFFFFF"/>
          <w:lang w:val="ru-RU"/>
        </w:rPr>
        <w:t xml:space="preserve"> функционирует как проект</w:t>
      </w:r>
      <w:ins w:id="484" w:author="Denis Dorotenko" w:date="2020-02-10T13:59:00Z">
        <w:r w:rsidR="00287155">
          <w:rPr>
            <w:rFonts w:cs="Arial"/>
            <w:shd w:val="clear" w:color="auto" w:fill="FFFFFF"/>
            <w:lang w:val="ru-RU"/>
          </w:rPr>
          <w:t>, относимый к</w:t>
        </w:r>
      </w:ins>
      <w:r w:rsidRPr="00302F97">
        <w:rPr>
          <w:rFonts w:cs="Arial"/>
          <w:shd w:val="clear" w:color="auto" w:fill="FFFFFF"/>
          <w:lang w:val="ru-RU"/>
        </w:rPr>
        <w:t xml:space="preserve"> </w:t>
      </w:r>
      <w:del w:id="485" w:author="Denis Dorotenko" w:date="2020-02-10T14:00:00Z">
        <w:r w:rsidRPr="00302F97" w:rsidDel="00287155">
          <w:rPr>
            <w:rFonts w:cs="Arial"/>
            <w:shd w:val="clear" w:color="auto" w:fill="FFFFFF"/>
            <w:lang w:val="ru-RU"/>
          </w:rPr>
          <w:delText xml:space="preserve">с </w:delText>
        </w:r>
      </w:del>
      <w:r w:rsidRPr="00302F97">
        <w:rPr>
          <w:rFonts w:cs="Arial"/>
          <w:shd w:val="clear" w:color="auto" w:fill="FFFFFF"/>
          <w:lang w:val="ru-RU"/>
        </w:rPr>
        <w:t>открыт</w:t>
      </w:r>
      <w:ins w:id="486" w:author="Denis Dorotenko" w:date="2020-02-10T14:00:00Z">
        <w:r w:rsidR="00287155">
          <w:rPr>
            <w:rFonts w:cs="Arial"/>
            <w:shd w:val="clear" w:color="auto" w:fill="FFFFFF"/>
            <w:lang w:val="ru-RU"/>
          </w:rPr>
          <w:t>ому</w:t>
        </w:r>
      </w:ins>
      <w:del w:id="487" w:author="Denis Dorotenko" w:date="2020-02-10T14:00:00Z">
        <w:r w:rsidRPr="00302F97" w:rsidDel="00287155">
          <w:rPr>
            <w:rFonts w:cs="Arial"/>
            <w:shd w:val="clear" w:color="auto" w:fill="FFFFFF"/>
            <w:lang w:val="ru-RU"/>
          </w:rPr>
          <w:delText>ым</w:delText>
        </w:r>
      </w:del>
      <w:r w:rsidRPr="00302F97">
        <w:rPr>
          <w:rFonts w:cs="Arial"/>
          <w:shd w:val="clear" w:color="auto" w:fill="FFFFFF"/>
          <w:lang w:val="ru-RU"/>
        </w:rPr>
        <w:t xml:space="preserve"> исходн</w:t>
      </w:r>
      <w:ins w:id="488" w:author="Denis Dorotenko" w:date="2020-02-10T14:00:00Z">
        <w:r w:rsidR="00287155">
          <w:rPr>
            <w:rFonts w:cs="Arial"/>
            <w:shd w:val="clear" w:color="auto" w:fill="FFFFFF"/>
            <w:lang w:val="ru-RU"/>
          </w:rPr>
          <w:t>ому</w:t>
        </w:r>
      </w:ins>
      <w:del w:id="489" w:author="Denis Dorotenko" w:date="2020-02-10T14:00:00Z">
        <w:r w:rsidRPr="00302F97" w:rsidDel="00287155">
          <w:rPr>
            <w:rFonts w:cs="Arial"/>
            <w:shd w:val="clear" w:color="auto" w:fill="FFFFFF"/>
            <w:lang w:val="ru-RU"/>
          </w:rPr>
          <w:delText>ым</w:delText>
        </w:r>
      </w:del>
      <w:r w:rsidRPr="00302F97">
        <w:rPr>
          <w:rFonts w:cs="Arial"/>
          <w:shd w:val="clear" w:color="auto" w:fill="FFFFFF"/>
          <w:lang w:val="ru-RU"/>
        </w:rPr>
        <w:t xml:space="preserve"> код</w:t>
      </w:r>
      <w:ins w:id="490" w:author="Denis Dorotenko" w:date="2020-02-10T14:00:00Z">
        <w:r w:rsidR="00287155">
          <w:rPr>
            <w:rFonts w:cs="Arial"/>
            <w:shd w:val="clear" w:color="auto" w:fill="FFFFFF"/>
            <w:lang w:val="ru-RU"/>
          </w:rPr>
          <w:t>у</w:t>
        </w:r>
      </w:ins>
      <w:del w:id="491" w:author="Denis Dorotenko" w:date="2020-02-10T14:00:00Z">
        <w:r w:rsidRPr="00302F97" w:rsidDel="00287155">
          <w:rPr>
            <w:rFonts w:cs="Arial"/>
            <w:shd w:val="clear" w:color="auto" w:fill="FFFFFF"/>
            <w:lang w:val="ru-RU"/>
          </w:rPr>
          <w:delText>ом</w:delText>
        </w:r>
      </w:del>
      <w:r w:rsidRPr="00302F97">
        <w:rPr>
          <w:rFonts w:cs="Arial"/>
          <w:shd w:val="clear" w:color="auto" w:fill="FFFFFF"/>
          <w:lang w:val="ru-RU"/>
        </w:rPr>
        <w:t xml:space="preserve">, переводы </w:t>
      </w:r>
      <w:del w:id="492" w:author="Denis Dorotenko" w:date="2020-02-10T14:01:00Z">
        <w:r w:rsidRPr="00302F97" w:rsidDel="00BD6482">
          <w:rPr>
            <w:rFonts w:cs="Arial"/>
            <w:shd w:val="clear" w:color="auto" w:fill="FFFFFF"/>
            <w:lang w:val="ru-RU"/>
          </w:rPr>
          <w:delText xml:space="preserve">определяются </w:delText>
        </w:r>
      </w:del>
      <w:ins w:id="493" w:author="Denis Dorotenko" w:date="2020-02-10T14:01:00Z">
        <w:r w:rsidR="00BD6482">
          <w:rPr>
            <w:rFonts w:cs="Arial"/>
            <w:shd w:val="clear" w:color="auto" w:fill="FFFFFF"/>
            <w:lang w:val="ru-RU"/>
          </w:rPr>
          <w:t xml:space="preserve">выполняются </w:t>
        </w:r>
      </w:ins>
      <w:r w:rsidRPr="00302F97">
        <w:rPr>
          <w:rFonts w:cs="Arial"/>
          <w:shd w:val="clear" w:color="auto" w:fill="FFFFFF"/>
          <w:lang w:val="ru-RU"/>
        </w:rPr>
        <w:t xml:space="preserve">теми, кто готов внести свое время и знания для </w:t>
      </w:r>
      <w:del w:id="494" w:author="Denis Dorotenko" w:date="2020-02-10T14:01:00Z">
        <w:r w:rsidRPr="00302F97" w:rsidDel="00BD6482">
          <w:rPr>
            <w:rFonts w:cs="Arial"/>
            <w:shd w:val="clear" w:color="auto" w:fill="FFFFFF"/>
            <w:lang w:val="ru-RU"/>
          </w:rPr>
          <w:delText>выполнения переводов</w:delText>
        </w:r>
      </w:del>
      <w:ins w:id="495" w:author="Denis Dorotenko" w:date="2020-02-10T14:01:00Z">
        <w:r w:rsidR="00BD6482">
          <w:rPr>
            <w:rFonts w:cs="Arial"/>
            <w:shd w:val="clear" w:color="auto" w:fill="FFFFFF"/>
            <w:lang w:val="ru-RU"/>
          </w:rPr>
          <w:t>этого</w:t>
        </w:r>
      </w:ins>
      <w:r w:rsidRPr="00302F97">
        <w:rPr>
          <w:rFonts w:cs="Arial"/>
          <w:shd w:val="clear" w:color="auto" w:fill="FFFFFF"/>
          <w:lang w:val="ru-RU"/>
        </w:rPr>
        <w:t xml:space="preserve"> на условиях лицензии CC-BY</w:t>
      </w:r>
      <w:ins w:id="496" w:author="Denis Dorotenko" w:date="2020-02-10T14:01:00Z">
        <w:r w:rsidR="00BD6482">
          <w:rPr>
            <w:rFonts w:cs="Arial"/>
            <w:shd w:val="clear" w:color="auto" w:fill="FFFFFF"/>
            <w:lang w:val="ru-RU"/>
          </w:rPr>
          <w:t>-</w:t>
        </w:r>
      </w:ins>
      <w:del w:id="497" w:author="Denis Dorotenko" w:date="2020-02-10T14:01:00Z">
        <w:r w:rsidRPr="00302F97" w:rsidDel="00BD6482">
          <w:rPr>
            <w:rFonts w:cs="Arial"/>
            <w:shd w:val="clear" w:color="auto" w:fill="FFFFFF"/>
            <w:lang w:val="ru-RU"/>
          </w:rPr>
          <w:delText xml:space="preserve"> </w:delText>
        </w:r>
      </w:del>
      <w:r w:rsidRPr="00302F97">
        <w:rPr>
          <w:rFonts w:cs="Arial"/>
          <w:shd w:val="clear" w:color="auto" w:fill="FFFFFF"/>
          <w:lang w:val="ru-RU"/>
        </w:rPr>
        <w:t xml:space="preserve">4.0 и политики перевода </w:t>
      </w:r>
      <w:del w:id="498" w:author="Denis Dorotenko" w:date="2020-02-10T14:02:00Z">
        <w:r w:rsidRPr="00302F97" w:rsidDel="00BD6482">
          <w:rPr>
            <w:rFonts w:cs="Arial"/>
            <w:shd w:val="clear" w:color="auto" w:fill="FFFFFF"/>
            <w:lang w:val="ru-RU"/>
          </w:rPr>
          <w:delText xml:space="preserve">политики </w:delText>
        </w:r>
      </w:del>
      <w:r w:rsidRPr="00302F97">
        <w:rPr>
          <w:rFonts w:cs="Arial"/>
          <w:shd w:val="clear" w:color="auto" w:fill="FFFFFF"/>
          <w:lang w:val="ru-RU"/>
        </w:rPr>
        <w:t xml:space="preserve">самого проекта.  Подробности такой политики и имеющиеся переводы можно найти на </w:t>
      </w:r>
      <w:r w:rsidR="00C0152F">
        <w:fldChar w:fldCharType="begin"/>
      </w:r>
      <w:r w:rsidR="00C0152F" w:rsidRPr="002F32C7">
        <w:rPr>
          <w:lang w:val="ru-RU"/>
          <w:rPrChange w:id="499" w:author="Denis Dorotenko" w:date="2020-02-11T00:12:00Z">
            <w:rPr/>
          </w:rPrChange>
        </w:rPr>
        <w:instrText xml:space="preserve"> </w:instrText>
      </w:r>
      <w:r w:rsidR="00C0152F">
        <w:instrText>HYPERLINK</w:instrText>
      </w:r>
      <w:r w:rsidR="00C0152F" w:rsidRPr="002F32C7">
        <w:rPr>
          <w:lang w:val="ru-RU"/>
          <w:rPrChange w:id="500" w:author="Denis Dorotenko" w:date="2020-02-11T00:12:00Z">
            <w:rPr/>
          </w:rPrChange>
        </w:rPr>
        <w:instrText xml:space="preserve"> "</w:instrText>
      </w:r>
      <w:r w:rsidR="00C0152F">
        <w:instrText>https</w:instrText>
      </w:r>
      <w:r w:rsidR="00C0152F" w:rsidRPr="002F32C7">
        <w:rPr>
          <w:lang w:val="ru-RU"/>
          <w:rPrChange w:id="501" w:author="Denis Dorotenko" w:date="2020-02-11T00:12:00Z">
            <w:rPr/>
          </w:rPrChange>
        </w:rPr>
        <w:instrText>://</w:instrText>
      </w:r>
      <w:r w:rsidR="00C0152F">
        <w:instrText>wiki</w:instrText>
      </w:r>
      <w:r w:rsidR="00C0152F" w:rsidRPr="002F32C7">
        <w:rPr>
          <w:lang w:val="ru-RU"/>
          <w:rPrChange w:id="502" w:author="Denis Dorotenko" w:date="2020-02-11T00:12:00Z">
            <w:rPr/>
          </w:rPrChange>
        </w:rPr>
        <w:instrText>.</w:instrText>
      </w:r>
      <w:r w:rsidR="00C0152F">
        <w:instrText>linuxfoundation</w:instrText>
      </w:r>
      <w:r w:rsidR="00C0152F" w:rsidRPr="002F32C7">
        <w:rPr>
          <w:lang w:val="ru-RU"/>
          <w:rPrChange w:id="503" w:author="Denis Dorotenko" w:date="2020-02-11T00:12:00Z">
            <w:rPr/>
          </w:rPrChange>
        </w:rPr>
        <w:instrText>.</w:instrText>
      </w:r>
      <w:r w:rsidR="00C0152F">
        <w:instrText>org</w:instrText>
      </w:r>
      <w:r w:rsidR="00C0152F" w:rsidRPr="002F32C7">
        <w:rPr>
          <w:lang w:val="ru-RU"/>
          <w:rPrChange w:id="504" w:author="Denis Dorotenko" w:date="2020-02-11T00:12:00Z">
            <w:rPr/>
          </w:rPrChange>
        </w:rPr>
        <w:instrText>/</w:instrText>
      </w:r>
      <w:r w:rsidR="00C0152F">
        <w:instrText>openchain</w:instrText>
      </w:r>
      <w:r w:rsidR="00C0152F" w:rsidRPr="002F32C7">
        <w:rPr>
          <w:lang w:val="ru-RU"/>
          <w:rPrChange w:id="505" w:author="Denis Dorotenko" w:date="2020-02-11T00:12:00Z">
            <w:rPr/>
          </w:rPrChange>
        </w:rPr>
        <w:instrText>/</w:instrText>
      </w:r>
      <w:r w:rsidR="00C0152F">
        <w:instrText>spec</w:instrText>
      </w:r>
      <w:r w:rsidR="00C0152F" w:rsidRPr="002F32C7">
        <w:rPr>
          <w:lang w:val="ru-RU"/>
          <w:rPrChange w:id="506" w:author="Denis Dorotenko" w:date="2020-02-11T00:12:00Z">
            <w:rPr/>
          </w:rPrChange>
        </w:rPr>
        <w:instrText>-</w:instrText>
      </w:r>
      <w:r w:rsidR="00C0152F">
        <w:instrText>translations</w:instrText>
      </w:r>
      <w:r w:rsidR="00C0152F" w:rsidRPr="002F32C7">
        <w:rPr>
          <w:lang w:val="ru-RU"/>
          <w:rPrChange w:id="507" w:author="Denis Dorotenko" w:date="2020-02-11T00:12:00Z">
            <w:rPr/>
          </w:rPrChange>
        </w:rPr>
        <w:instrText xml:space="preserve">" </w:instrText>
      </w:r>
      <w:r w:rsidR="00C0152F">
        <w:fldChar w:fldCharType="separate"/>
      </w:r>
      <w:r w:rsidRPr="00302F97">
        <w:rPr>
          <w:rStyle w:val="a4"/>
          <w:rFonts w:cs="Arial"/>
          <w:shd w:val="clear" w:color="auto" w:fill="FFFFFF"/>
          <w:lang w:val="ru-RU"/>
        </w:rPr>
        <w:t>странице спецификации</w:t>
      </w:r>
      <w:r w:rsidR="00C0152F">
        <w:rPr>
          <w:rStyle w:val="a4"/>
          <w:rFonts w:cs="Arial"/>
          <w:shd w:val="clear" w:color="auto" w:fill="FFFFFF"/>
          <w:lang w:val="ru-RU"/>
        </w:rPr>
        <w:fldChar w:fldCharType="end"/>
      </w:r>
      <w:r w:rsidRPr="00302F97">
        <w:rPr>
          <w:rFonts w:cs="Arial"/>
          <w:shd w:val="clear" w:color="auto" w:fill="FFFFFF"/>
          <w:lang w:val="ru-RU"/>
        </w:rPr>
        <w:t xml:space="preserve"> проекта </w:t>
      </w:r>
      <w:proofErr w:type="spellStart"/>
      <w:r w:rsidRPr="00302F97">
        <w:rPr>
          <w:rFonts w:cs="Arial"/>
          <w:shd w:val="clear" w:color="auto" w:fill="FFFFFF"/>
          <w:lang w:val="ru-RU"/>
        </w:rPr>
        <w:t>OpenChain</w:t>
      </w:r>
      <w:proofErr w:type="spellEnd"/>
      <w:r w:rsidRPr="00302F97">
        <w:rPr>
          <w:rFonts w:cs="Arial"/>
          <w:shd w:val="clear" w:color="auto" w:fill="FFFFFF"/>
          <w:lang w:val="ru-RU"/>
        </w:rPr>
        <w:t>.</w:t>
      </w:r>
    </w:p>
    <w:p w:rsidR="002F32C7" w:rsidRDefault="002F32C7">
      <w:pPr>
        <w:spacing w:after="200" w:line="276" w:lineRule="auto"/>
        <w:jc w:val="left"/>
        <w:rPr>
          <w:ins w:id="508" w:author="Denis Dorotenko" w:date="2020-02-11T00:12:00Z"/>
          <w:rFonts w:cs="Arial"/>
          <w:shd w:val="clear" w:color="auto" w:fill="FFFFFF"/>
          <w:lang w:val="ru-RU"/>
        </w:rPr>
      </w:pPr>
      <w:ins w:id="509" w:author="Denis Dorotenko" w:date="2020-02-11T00:12:00Z">
        <w:r>
          <w:rPr>
            <w:rFonts w:cs="Arial"/>
            <w:shd w:val="clear" w:color="auto" w:fill="FFFFFF"/>
            <w:lang w:val="ru-RU"/>
          </w:rPr>
          <w:br w:type="page"/>
        </w:r>
      </w:ins>
    </w:p>
    <w:p w:rsidR="002F32C7" w:rsidRPr="00AD5AAF" w:rsidRDefault="002F32C7" w:rsidP="00302F97">
      <w:pPr>
        <w:spacing w:before="60"/>
        <w:rPr>
          <w:ins w:id="510" w:author="Denis Dorotenko" w:date="2020-02-11T00:12:00Z"/>
          <w:b/>
          <w:i/>
          <w:sz w:val="24"/>
          <w:lang w:val="ru-RU"/>
          <w:rPrChange w:id="511" w:author="Denis Dorotenko" w:date="2020-02-11T00:24:00Z">
            <w:rPr>
              <w:ins w:id="512" w:author="Denis Dorotenko" w:date="2020-02-11T00:12:00Z"/>
              <w:lang w:val="ru-RU"/>
            </w:rPr>
          </w:rPrChange>
        </w:rPr>
      </w:pPr>
      <w:ins w:id="513" w:author="Denis Dorotenko" w:date="2020-02-11T00:12:00Z">
        <w:r w:rsidRPr="00AD5AAF">
          <w:rPr>
            <w:b/>
            <w:i/>
            <w:sz w:val="24"/>
            <w:lang w:val="ru-RU"/>
            <w:rPrChange w:id="514" w:author="Denis Dorotenko" w:date="2020-02-11T00:24:00Z">
              <w:rPr>
                <w:lang w:val="ru-RU"/>
              </w:rPr>
            </w:rPrChange>
          </w:rPr>
          <w:lastRenderedPageBreak/>
          <w:t>Примечания переводчика:</w:t>
        </w:r>
      </w:ins>
    </w:p>
    <w:p w:rsidR="002F32C7" w:rsidRPr="00AD5AAF" w:rsidRDefault="002F32C7" w:rsidP="002F32C7">
      <w:pPr>
        <w:pStyle w:val="a3"/>
        <w:numPr>
          <w:ilvl w:val="0"/>
          <w:numId w:val="39"/>
        </w:numPr>
        <w:spacing w:before="60"/>
        <w:rPr>
          <w:ins w:id="515" w:author="Denis Dorotenko" w:date="2020-02-11T00:18:00Z"/>
          <w:i/>
          <w:sz w:val="20"/>
          <w:lang w:val="ru-RU"/>
          <w:rPrChange w:id="516" w:author="Denis Dorotenko" w:date="2020-02-11T00:25:00Z">
            <w:rPr>
              <w:ins w:id="517" w:author="Denis Dorotenko" w:date="2020-02-11T00:18:00Z"/>
              <w:lang w:val="ru-RU"/>
            </w:rPr>
          </w:rPrChange>
        </w:rPr>
        <w:pPrChange w:id="518" w:author="Denis Dorotenko" w:date="2020-02-11T00:13:00Z">
          <w:pPr>
            <w:spacing w:before="60"/>
          </w:pPr>
        </w:pPrChange>
      </w:pPr>
      <w:ins w:id="519" w:author="Denis Dorotenko" w:date="2020-02-11T00:18:00Z">
        <w:r w:rsidRPr="00AD5AAF">
          <w:rPr>
            <w:i/>
            <w:sz w:val="20"/>
            <w:lang w:val="ru-RU"/>
            <w:rPrChange w:id="520" w:author="Denis Dorotenko" w:date="2020-02-11T00:25:00Z">
              <w:rPr>
                <w:lang w:val="ru-RU"/>
              </w:rPr>
            </w:rPrChange>
          </w:rPr>
          <w:t xml:space="preserve">На дату перевода этой спецификации программа </w:t>
        </w:r>
        <w:proofErr w:type="spellStart"/>
        <w:r w:rsidRPr="00AD5AAF">
          <w:rPr>
            <w:i/>
            <w:sz w:val="20"/>
            <w:lang w:val="ru-RU"/>
            <w:rPrChange w:id="521" w:author="Denis Dorotenko" w:date="2020-02-11T00:25:00Z">
              <w:rPr>
                <w:lang w:val="ru-RU"/>
              </w:rPr>
            </w:rPrChange>
          </w:rPr>
          <w:t>Open</w:t>
        </w:r>
        <w:proofErr w:type="spellEnd"/>
        <w:r w:rsidRPr="00AD5AAF">
          <w:rPr>
            <w:i/>
            <w:sz w:val="20"/>
            <w:lang w:val="ru-RU"/>
            <w:rPrChange w:id="522" w:author="Denis Dorotenko" w:date="2020-02-11T00:25:00Z">
              <w:rPr>
                <w:lang w:val="ru-RU"/>
              </w:rPr>
            </w:rPrChange>
          </w:rPr>
          <w:t xml:space="preserve"> </w:t>
        </w:r>
        <w:proofErr w:type="spellStart"/>
        <w:r w:rsidRPr="00AD5AAF">
          <w:rPr>
            <w:i/>
            <w:sz w:val="20"/>
            <w:lang w:val="ru-RU"/>
            <w:rPrChange w:id="523" w:author="Denis Dorotenko" w:date="2020-02-11T00:25:00Z">
              <w:rPr>
                <w:lang w:val="ru-RU"/>
              </w:rPr>
            </w:rPrChange>
          </w:rPr>
          <w:t>Compliance</w:t>
        </w:r>
        <w:proofErr w:type="spellEnd"/>
        <w:r w:rsidRPr="00AD5AAF">
          <w:rPr>
            <w:i/>
            <w:sz w:val="20"/>
            <w:lang w:val="ru-RU"/>
            <w:rPrChange w:id="524" w:author="Denis Dorotenko" w:date="2020-02-11T00:25:00Z">
              <w:rPr>
                <w:lang w:val="ru-RU"/>
              </w:rPr>
            </w:rPrChange>
          </w:rPr>
          <w:t xml:space="preserve"> </w:t>
        </w:r>
        <w:proofErr w:type="spellStart"/>
        <w:r w:rsidRPr="00AD5AAF">
          <w:rPr>
            <w:i/>
            <w:sz w:val="20"/>
            <w:lang w:val="ru-RU"/>
            <w:rPrChange w:id="525" w:author="Denis Dorotenko" w:date="2020-02-11T00:25:00Z">
              <w:rPr>
                <w:lang w:val="ru-RU"/>
              </w:rPr>
            </w:rPrChange>
          </w:rPr>
          <w:t>Directory</w:t>
        </w:r>
        <w:proofErr w:type="spellEnd"/>
        <w:r w:rsidRPr="00AD5AAF">
          <w:rPr>
            <w:i/>
            <w:sz w:val="20"/>
            <w:lang w:val="ru-RU"/>
            <w:rPrChange w:id="526" w:author="Denis Dorotenko" w:date="2020-02-11T00:25:00Z">
              <w:rPr>
                <w:lang w:val="ru-RU"/>
              </w:rPr>
            </w:rPrChange>
          </w:rPr>
          <w:t xml:space="preserve"> доступна по адресу: </w:t>
        </w:r>
        <w:r w:rsidRPr="00AD5AAF">
          <w:rPr>
            <w:i/>
            <w:sz w:val="20"/>
            <w:lang w:val="ru-RU"/>
            <w:rPrChange w:id="527" w:author="Denis Dorotenko" w:date="2020-02-11T00:25:00Z">
              <w:rPr>
                <w:lang w:val="ru-RU"/>
              </w:rPr>
            </w:rPrChange>
          </w:rPr>
          <w:fldChar w:fldCharType="begin"/>
        </w:r>
        <w:r w:rsidRPr="00AD5AAF">
          <w:rPr>
            <w:i/>
            <w:sz w:val="20"/>
            <w:lang w:val="ru-RU"/>
            <w:rPrChange w:id="528" w:author="Denis Dorotenko" w:date="2020-02-11T00:25:00Z">
              <w:rPr>
                <w:lang w:val="ru-RU"/>
              </w:rPr>
            </w:rPrChange>
          </w:rPr>
          <w:instrText xml:space="preserve"> HYPERLINK "https://compliance.linuxfoundation.org/references/open-compliance-directory/" </w:instrText>
        </w:r>
        <w:r w:rsidRPr="00AD5AAF">
          <w:rPr>
            <w:i/>
            <w:sz w:val="20"/>
            <w:lang w:val="ru-RU"/>
            <w:rPrChange w:id="529" w:author="Denis Dorotenko" w:date="2020-02-11T00:25:00Z">
              <w:rPr>
                <w:lang w:val="ru-RU"/>
              </w:rPr>
            </w:rPrChange>
          </w:rPr>
          <w:fldChar w:fldCharType="separate"/>
        </w:r>
        <w:r w:rsidRPr="00AD5AAF">
          <w:rPr>
            <w:rStyle w:val="a4"/>
            <w:i/>
            <w:sz w:val="20"/>
            <w:lang w:val="ru-RU"/>
            <w:rPrChange w:id="530" w:author="Denis Dorotenko" w:date="2020-02-11T00:25:00Z">
              <w:rPr>
                <w:rStyle w:val="a4"/>
                <w:lang w:val="ru-RU"/>
              </w:rPr>
            </w:rPrChange>
          </w:rPr>
          <w:t>https://compliance.linuxfoundation.org/references/open-compliance-directory/</w:t>
        </w:r>
        <w:r w:rsidRPr="00AD5AAF">
          <w:rPr>
            <w:i/>
            <w:sz w:val="20"/>
            <w:lang w:val="ru-RU"/>
            <w:rPrChange w:id="531" w:author="Denis Dorotenko" w:date="2020-02-11T00:25:00Z">
              <w:rPr>
                <w:lang w:val="ru-RU"/>
              </w:rPr>
            </w:rPrChange>
          </w:rPr>
          <w:fldChar w:fldCharType="end"/>
        </w:r>
        <w:r w:rsidRPr="00AD5AAF">
          <w:rPr>
            <w:i/>
            <w:sz w:val="20"/>
            <w:lang w:val="ru-RU"/>
            <w:rPrChange w:id="532" w:author="Denis Dorotenko" w:date="2020-02-11T00:25:00Z">
              <w:rPr>
                <w:lang w:val="ru-RU"/>
              </w:rPr>
            </w:rPrChange>
          </w:rPr>
          <w:t xml:space="preserve"> </w:t>
        </w:r>
      </w:ins>
    </w:p>
    <w:p w:rsidR="002F32C7" w:rsidRPr="00AD5AAF" w:rsidRDefault="002F32C7" w:rsidP="002F32C7">
      <w:pPr>
        <w:pStyle w:val="a3"/>
        <w:numPr>
          <w:ilvl w:val="0"/>
          <w:numId w:val="39"/>
        </w:numPr>
        <w:spacing w:before="60"/>
        <w:rPr>
          <w:ins w:id="533" w:author="Denis Dorotenko" w:date="2020-02-11T00:21:00Z"/>
          <w:i/>
          <w:sz w:val="20"/>
          <w:lang w:val="ru-RU"/>
          <w:rPrChange w:id="534" w:author="Denis Dorotenko" w:date="2020-02-11T00:25:00Z">
            <w:rPr>
              <w:ins w:id="535" w:author="Denis Dorotenko" w:date="2020-02-11T00:21:00Z"/>
              <w:lang w:val="ru-RU"/>
            </w:rPr>
          </w:rPrChange>
        </w:rPr>
        <w:pPrChange w:id="536" w:author="Denis Dorotenko" w:date="2020-02-11T00:13:00Z">
          <w:pPr>
            <w:spacing w:before="60"/>
          </w:pPr>
        </w:pPrChange>
      </w:pPr>
      <w:ins w:id="537" w:author="Denis Dorotenko" w:date="2020-02-11T00:19:00Z">
        <w:r w:rsidRPr="00AD5AAF">
          <w:rPr>
            <w:i/>
            <w:sz w:val="20"/>
            <w:lang w:val="ru-RU"/>
            <w:rPrChange w:id="538" w:author="Denis Dorotenko" w:date="2020-02-11T00:25:00Z">
              <w:rPr>
                <w:lang w:val="ru-RU"/>
              </w:rPr>
            </w:rPrChange>
          </w:rPr>
          <w:t xml:space="preserve">Под </w:t>
        </w:r>
      </w:ins>
      <w:ins w:id="539" w:author="Denis Dorotenko" w:date="2020-02-11T00:21:00Z">
        <w:r w:rsidR="00AD5AAF" w:rsidRPr="00AD5AAF">
          <w:rPr>
            <w:i/>
            <w:sz w:val="20"/>
            <w:lang w:val="ru-RU"/>
            <w:rPrChange w:id="540" w:author="Denis Dorotenko" w:date="2020-02-11T00:25:00Z">
              <w:rPr>
                <w:lang w:val="ru-RU"/>
              </w:rPr>
            </w:rPrChange>
          </w:rPr>
          <w:t>"</w:t>
        </w:r>
      </w:ins>
      <w:ins w:id="541" w:author="Denis Dorotenko" w:date="2020-02-11T00:19:00Z">
        <w:r w:rsidRPr="00AD5AAF">
          <w:rPr>
            <w:b/>
            <w:i/>
            <w:sz w:val="20"/>
            <w:lang w:val="ru-RU"/>
            <w:rPrChange w:id="542" w:author="Denis Dorotenko" w:date="2020-02-11T00:28:00Z">
              <w:rPr>
                <w:lang w:val="ru-RU"/>
              </w:rPr>
            </w:rPrChange>
          </w:rPr>
          <w:t>Открытым компонентом</w:t>
        </w:r>
      </w:ins>
      <w:ins w:id="543" w:author="Denis Dorotenko" w:date="2020-02-11T00:21:00Z">
        <w:r w:rsidR="00AD5AAF" w:rsidRPr="00AD5AAF">
          <w:rPr>
            <w:i/>
            <w:sz w:val="20"/>
            <w:lang w:val="ru-RU"/>
            <w:rPrChange w:id="544" w:author="Denis Dorotenko" w:date="2020-02-11T00:25:00Z">
              <w:rPr>
                <w:lang w:val="ru-RU"/>
              </w:rPr>
            </w:rPrChange>
          </w:rPr>
          <w:t>"</w:t>
        </w:r>
      </w:ins>
      <w:ins w:id="545" w:author="Denis Dorotenko" w:date="2020-02-11T00:19:00Z">
        <w:r w:rsidRPr="00AD5AAF">
          <w:rPr>
            <w:i/>
            <w:sz w:val="20"/>
            <w:lang w:val="ru-RU"/>
            <w:rPrChange w:id="546" w:author="Denis Dorotenko" w:date="2020-02-11T00:25:00Z">
              <w:rPr>
                <w:lang w:val="ru-RU"/>
              </w:rPr>
            </w:rPrChange>
          </w:rPr>
          <w:t xml:space="preserve"> имеется в виду программное обеспечение, иной результат интеллектуальной деятельности или иные сведения, информация, распространяемые открыто (например, в виде </w:t>
        </w:r>
      </w:ins>
      <w:ins w:id="547" w:author="Denis Dorotenko" w:date="2020-02-11T00:25:00Z">
        <w:r w:rsidR="00AD5AAF">
          <w:rPr>
            <w:i/>
            <w:sz w:val="20"/>
            <w:lang w:val="ru-RU"/>
          </w:rPr>
          <w:t>О</w:t>
        </w:r>
      </w:ins>
      <w:ins w:id="548" w:author="Denis Dorotenko" w:date="2020-02-11T00:19:00Z">
        <w:r w:rsidRPr="00AD5AAF">
          <w:rPr>
            <w:i/>
            <w:sz w:val="20"/>
            <w:lang w:val="ru-RU"/>
            <w:rPrChange w:id="549" w:author="Denis Dorotenko" w:date="2020-02-11T00:25:00Z">
              <w:rPr>
                <w:lang w:val="ru-RU"/>
              </w:rPr>
            </w:rPrChange>
          </w:rPr>
          <w:t>ткрытого исходного кода).</w:t>
        </w:r>
      </w:ins>
    </w:p>
    <w:p w:rsidR="00AD5AAF" w:rsidRDefault="00AD5AAF" w:rsidP="002F32C7">
      <w:pPr>
        <w:pStyle w:val="a3"/>
        <w:numPr>
          <w:ilvl w:val="0"/>
          <w:numId w:val="39"/>
        </w:numPr>
        <w:spacing w:before="60"/>
        <w:rPr>
          <w:ins w:id="550" w:author="Denis Dorotenko" w:date="2020-02-11T00:26:00Z"/>
          <w:i/>
          <w:sz w:val="20"/>
          <w:lang w:val="ru-RU"/>
        </w:rPr>
        <w:pPrChange w:id="551" w:author="Denis Dorotenko" w:date="2020-02-11T00:13:00Z">
          <w:pPr>
            <w:spacing w:before="60"/>
          </w:pPr>
        </w:pPrChange>
      </w:pPr>
      <w:ins w:id="552" w:author="Denis Dorotenko" w:date="2020-02-11T00:21:00Z">
        <w:r w:rsidRPr="00AD5AAF">
          <w:rPr>
            <w:i/>
            <w:sz w:val="20"/>
            <w:lang w:val="ru-RU"/>
            <w:rPrChange w:id="553" w:author="Denis Dorotenko" w:date="2020-02-11T00:25:00Z">
              <w:rPr>
                <w:lang w:val="ru-RU"/>
              </w:rPr>
            </w:rPrChange>
          </w:rPr>
          <w:t>Под "</w:t>
        </w:r>
        <w:proofErr w:type="spellStart"/>
        <w:r w:rsidRPr="00AD5AAF">
          <w:rPr>
            <w:b/>
            <w:i/>
            <w:sz w:val="20"/>
            <w:lang w:val="ru-RU"/>
            <w:rPrChange w:id="554" w:author="Denis Dorotenko" w:date="2020-02-11T00:28:00Z">
              <w:rPr>
                <w:lang w:val="ru-RU"/>
              </w:rPr>
            </w:rPrChange>
          </w:rPr>
          <w:t>Контрибьютом</w:t>
        </w:r>
        <w:proofErr w:type="spellEnd"/>
        <w:r w:rsidRPr="00AD5AAF">
          <w:rPr>
            <w:i/>
            <w:sz w:val="20"/>
            <w:lang w:val="ru-RU"/>
            <w:rPrChange w:id="555" w:author="Denis Dorotenko" w:date="2020-02-11T00:25:00Z">
              <w:rPr>
                <w:lang w:val="ru-RU"/>
              </w:rPr>
            </w:rPrChange>
          </w:rPr>
          <w:t xml:space="preserve">" имеется в виду </w:t>
        </w:r>
        <w:r w:rsidRPr="00AD5AAF">
          <w:rPr>
            <w:i/>
            <w:sz w:val="20"/>
            <w:lang w:val="ru-RU"/>
            <w:rPrChange w:id="556" w:author="Denis Dorotenko" w:date="2020-02-11T00:25:00Z">
              <w:rPr>
                <w:lang w:val="ru-RU"/>
              </w:rPr>
            </w:rPrChange>
          </w:rPr>
          <w:t>программное обеспечение, иной результат интеллектуальной деятельности или иные сведения, информация</w:t>
        </w:r>
        <w:r w:rsidRPr="00AD5AAF">
          <w:rPr>
            <w:i/>
            <w:sz w:val="20"/>
            <w:lang w:val="ru-RU"/>
            <w:rPrChange w:id="557" w:author="Denis Dorotenko" w:date="2020-02-11T00:25:00Z">
              <w:rPr>
                <w:lang w:val="ru-RU"/>
              </w:rPr>
            </w:rPrChange>
          </w:rPr>
          <w:t xml:space="preserve"> (например, </w:t>
        </w:r>
        <w:proofErr w:type="spellStart"/>
        <w:r w:rsidRPr="00AD5AAF">
          <w:rPr>
            <w:i/>
            <w:sz w:val="20"/>
            <w:lang w:val="ru-RU"/>
            <w:rPrChange w:id="558" w:author="Denis Dorotenko" w:date="2020-02-11T00:25:00Z">
              <w:rPr>
                <w:lang w:val="ru-RU"/>
              </w:rPr>
            </w:rPrChange>
          </w:rPr>
          <w:t>патч</w:t>
        </w:r>
        <w:proofErr w:type="spellEnd"/>
        <w:r w:rsidRPr="00AD5AAF">
          <w:rPr>
            <w:i/>
            <w:sz w:val="20"/>
            <w:lang w:val="ru-RU"/>
            <w:rPrChange w:id="559" w:author="Denis Dorotenko" w:date="2020-02-11T00:25:00Z">
              <w:rPr>
                <w:lang w:val="ru-RU"/>
              </w:rPr>
            </w:rPrChange>
          </w:rPr>
          <w:t>, фикс, исправление ошибок</w:t>
        </w:r>
      </w:ins>
      <w:ins w:id="560" w:author="Denis Dorotenko" w:date="2020-02-11T00:22:00Z">
        <w:r w:rsidRPr="00AD5AAF">
          <w:rPr>
            <w:i/>
            <w:sz w:val="20"/>
            <w:lang w:val="ru-RU"/>
            <w:rPrChange w:id="561" w:author="Denis Dorotenko" w:date="2020-02-11T00:25:00Z">
              <w:rPr>
                <w:lang w:val="ru-RU"/>
              </w:rPr>
            </w:rPrChange>
          </w:rPr>
          <w:t xml:space="preserve">, переведенный фрагмент текста </w:t>
        </w:r>
      </w:ins>
      <w:ins w:id="562" w:author="Denis Dorotenko" w:date="2020-02-11T00:21:00Z">
        <w:r w:rsidRPr="00AD5AAF">
          <w:rPr>
            <w:i/>
            <w:sz w:val="20"/>
            <w:lang w:val="ru-RU"/>
            <w:rPrChange w:id="563" w:author="Denis Dorotenko" w:date="2020-02-11T00:25:00Z">
              <w:rPr>
                <w:lang w:val="ru-RU"/>
              </w:rPr>
            </w:rPrChange>
          </w:rPr>
          <w:t>и т.п.)</w:t>
        </w:r>
      </w:ins>
      <w:ins w:id="564" w:author="Denis Dorotenko" w:date="2020-02-11T00:22:00Z">
        <w:r w:rsidRPr="00AD5AAF">
          <w:rPr>
            <w:i/>
            <w:sz w:val="20"/>
            <w:lang w:val="ru-RU"/>
            <w:rPrChange w:id="565" w:author="Denis Dorotenko" w:date="2020-02-11T00:25:00Z">
              <w:rPr>
                <w:lang w:val="ru-RU"/>
              </w:rPr>
            </w:rPrChange>
          </w:rPr>
          <w:t>, которые могут быть включены в состав Открытого исходного кода по инициативе соответствующего лица ("</w:t>
        </w:r>
      </w:ins>
      <w:proofErr w:type="spellStart"/>
      <w:ins w:id="566" w:author="Denis Dorotenko" w:date="2020-02-11T00:23:00Z">
        <w:r w:rsidRPr="00AD5AAF">
          <w:rPr>
            <w:i/>
            <w:sz w:val="20"/>
            <w:lang w:val="ru-RU"/>
            <w:rPrChange w:id="567" w:author="Denis Dorotenko" w:date="2020-02-11T00:25:00Z">
              <w:rPr>
                <w:lang w:val="ru-RU"/>
              </w:rPr>
            </w:rPrChange>
          </w:rPr>
          <w:t>контрибьютора</w:t>
        </w:r>
        <w:proofErr w:type="spellEnd"/>
        <w:r w:rsidRPr="00AD5AAF">
          <w:rPr>
            <w:i/>
            <w:sz w:val="20"/>
            <w:lang w:val="ru-RU"/>
            <w:rPrChange w:id="568" w:author="Denis Dorotenko" w:date="2020-02-11T00:25:00Z">
              <w:rPr>
                <w:lang w:val="ru-RU"/>
              </w:rPr>
            </w:rPrChange>
          </w:rPr>
          <w:t xml:space="preserve">"), который, как правило, является </w:t>
        </w:r>
      </w:ins>
      <w:ins w:id="569" w:author="Denis Dorotenko" w:date="2020-02-11T00:24:00Z">
        <w:r w:rsidRPr="00AD5AAF">
          <w:rPr>
            <w:i/>
            <w:sz w:val="20"/>
            <w:lang w:val="ru-RU"/>
            <w:rPrChange w:id="570" w:author="Denis Dorotenko" w:date="2020-02-11T00:25:00Z">
              <w:rPr>
                <w:lang w:val="ru-RU"/>
              </w:rPr>
            </w:rPrChange>
          </w:rPr>
          <w:t xml:space="preserve">его </w:t>
        </w:r>
      </w:ins>
      <w:ins w:id="571" w:author="Denis Dorotenko" w:date="2020-02-11T00:23:00Z">
        <w:r w:rsidRPr="00AD5AAF">
          <w:rPr>
            <w:i/>
            <w:sz w:val="20"/>
            <w:lang w:val="ru-RU"/>
            <w:rPrChange w:id="572" w:author="Denis Dorotenko" w:date="2020-02-11T00:25:00Z">
              <w:rPr>
                <w:lang w:val="ru-RU"/>
              </w:rPr>
            </w:rPrChange>
          </w:rPr>
          <w:t>автором (правообладателем)</w:t>
        </w:r>
      </w:ins>
      <w:ins w:id="573" w:author="Denis Dorotenko" w:date="2020-02-11T00:24:00Z">
        <w:r w:rsidRPr="00AD5AAF">
          <w:rPr>
            <w:i/>
            <w:sz w:val="20"/>
            <w:lang w:val="ru-RU"/>
            <w:rPrChange w:id="574" w:author="Denis Dorotenko" w:date="2020-02-11T00:25:00Z">
              <w:rPr>
                <w:lang w:val="ru-RU"/>
              </w:rPr>
            </w:rPrChange>
          </w:rPr>
          <w:t>.</w:t>
        </w:r>
      </w:ins>
    </w:p>
    <w:p w:rsidR="00AD5AAF" w:rsidRDefault="00AD5AAF" w:rsidP="00AD5AAF">
      <w:pPr>
        <w:spacing w:before="60"/>
        <w:rPr>
          <w:ins w:id="575" w:author="Denis Dorotenko" w:date="2020-02-11T00:26:00Z"/>
          <w:sz w:val="20"/>
          <w:lang w:val="ru-RU"/>
        </w:rPr>
        <w:pPrChange w:id="576" w:author="Denis Dorotenko" w:date="2020-02-11T00:26:00Z">
          <w:pPr>
            <w:spacing w:before="60"/>
          </w:pPr>
        </w:pPrChange>
      </w:pPr>
    </w:p>
    <w:p w:rsidR="00AD5AAF" w:rsidRPr="00AD5AAF" w:rsidRDefault="00AD5AAF" w:rsidP="00AD5AAF">
      <w:pPr>
        <w:spacing w:before="60"/>
        <w:rPr>
          <w:i/>
          <w:sz w:val="18"/>
          <w:lang w:val="ru-RU"/>
          <w:rPrChange w:id="577" w:author="Denis Dorotenko" w:date="2020-02-11T00:28:00Z">
            <w:rPr>
              <w:lang w:val="ru-RU"/>
            </w:rPr>
          </w:rPrChange>
        </w:rPr>
        <w:pPrChange w:id="578" w:author="Denis Dorotenko" w:date="2020-02-11T00:26:00Z">
          <w:pPr>
            <w:spacing w:before="60"/>
          </w:pPr>
        </w:pPrChange>
      </w:pPr>
      <w:ins w:id="579" w:author="Denis Dorotenko" w:date="2020-02-11T00:26:00Z">
        <w:r w:rsidRPr="00AD5AAF">
          <w:rPr>
            <w:i/>
            <w:sz w:val="18"/>
            <w:lang w:val="ru-RU"/>
            <w:rPrChange w:id="580" w:author="Denis Dorotenko" w:date="2020-02-11T00:28:00Z">
              <w:rPr>
                <w:sz w:val="20"/>
                <w:lang w:val="ru-RU"/>
              </w:rPr>
            </w:rPrChange>
          </w:rPr>
          <w:t xml:space="preserve">Перевод выполнен: </w:t>
        </w:r>
        <w:r w:rsidRPr="00AD5AAF">
          <w:rPr>
            <w:rFonts w:cstheme="minorHAnsi"/>
            <w:i/>
            <w:sz w:val="18"/>
            <w:lang w:val="ru-RU"/>
            <w:rPrChange w:id="581" w:author="Denis Dorotenko" w:date="2020-02-11T00:28:00Z">
              <w:rPr>
                <w:rFonts w:cstheme="minorHAnsi"/>
                <w:sz w:val="18"/>
                <w:lang w:val="ru-RU"/>
              </w:rPr>
            </w:rPrChange>
          </w:rPr>
          <w:t>©</w:t>
        </w:r>
        <w:r w:rsidRPr="00AD5AAF">
          <w:rPr>
            <w:i/>
            <w:sz w:val="18"/>
            <w:lang w:val="ru-RU"/>
            <w:rPrChange w:id="582" w:author="Denis Dorotenko" w:date="2020-02-11T00:28:00Z">
              <w:rPr>
                <w:sz w:val="18"/>
                <w:lang w:val="ru-RU"/>
              </w:rPr>
            </w:rPrChange>
          </w:rPr>
          <w:t>Денис Доротенко, 2020</w:t>
        </w:r>
      </w:ins>
      <w:ins w:id="583" w:author="Denis Dorotenko" w:date="2020-02-11T00:27:00Z">
        <w:r w:rsidRPr="00AD5AAF">
          <w:rPr>
            <w:i/>
            <w:sz w:val="18"/>
            <w:lang w:val="ru-RU"/>
            <w:rPrChange w:id="584" w:author="Denis Dorotenko" w:date="2020-02-11T00:28:00Z">
              <w:rPr>
                <w:sz w:val="18"/>
                <w:lang w:val="ru-RU"/>
              </w:rPr>
            </w:rPrChange>
          </w:rPr>
          <w:t xml:space="preserve"> (</w:t>
        </w:r>
        <w:r w:rsidRPr="00AD5AAF">
          <w:rPr>
            <w:i/>
            <w:sz w:val="18"/>
            <w:rPrChange w:id="585" w:author="Denis Dorotenko" w:date="2020-02-11T00:28:00Z">
              <w:rPr>
                <w:sz w:val="18"/>
              </w:rPr>
            </w:rPrChange>
          </w:rPr>
          <w:fldChar w:fldCharType="begin"/>
        </w:r>
        <w:r w:rsidRPr="00AD5AAF">
          <w:rPr>
            <w:i/>
            <w:sz w:val="18"/>
            <w:lang w:val="ru-RU"/>
            <w:rPrChange w:id="586" w:author="Denis Dorotenko" w:date="2020-02-11T00:28:00Z">
              <w:rPr>
                <w:sz w:val="18"/>
              </w:rPr>
            </w:rPrChange>
          </w:rPr>
          <w:instrText xml:space="preserve"> </w:instrText>
        </w:r>
        <w:r w:rsidRPr="00AD5AAF">
          <w:rPr>
            <w:i/>
            <w:sz w:val="18"/>
            <w:rPrChange w:id="587" w:author="Denis Dorotenko" w:date="2020-02-11T00:28:00Z">
              <w:rPr>
                <w:sz w:val="18"/>
              </w:rPr>
            </w:rPrChange>
          </w:rPr>
          <w:instrText>HYPERLINK</w:instrText>
        </w:r>
        <w:r w:rsidRPr="00AD5AAF">
          <w:rPr>
            <w:i/>
            <w:sz w:val="18"/>
            <w:lang w:val="ru-RU"/>
            <w:rPrChange w:id="588" w:author="Denis Dorotenko" w:date="2020-02-11T00:28:00Z">
              <w:rPr>
                <w:sz w:val="18"/>
              </w:rPr>
            </w:rPrChange>
          </w:rPr>
          <w:instrText xml:space="preserve"> "</w:instrText>
        </w:r>
        <w:r w:rsidRPr="00AD5AAF">
          <w:rPr>
            <w:i/>
            <w:sz w:val="18"/>
            <w:rPrChange w:id="589" w:author="Denis Dorotenko" w:date="2020-02-11T00:28:00Z">
              <w:rPr>
                <w:sz w:val="18"/>
              </w:rPr>
            </w:rPrChange>
          </w:rPr>
          <w:instrText>https</w:instrText>
        </w:r>
        <w:r w:rsidRPr="00AD5AAF">
          <w:rPr>
            <w:i/>
            <w:sz w:val="18"/>
            <w:lang w:val="ru-RU"/>
            <w:rPrChange w:id="590" w:author="Denis Dorotenko" w:date="2020-02-11T00:28:00Z">
              <w:rPr>
                <w:sz w:val="18"/>
              </w:rPr>
            </w:rPrChange>
          </w:rPr>
          <w:instrText>://</w:instrText>
        </w:r>
        <w:r w:rsidRPr="00AD5AAF">
          <w:rPr>
            <w:i/>
            <w:sz w:val="18"/>
            <w:rPrChange w:id="591" w:author="Denis Dorotenko" w:date="2020-02-11T00:28:00Z">
              <w:rPr>
                <w:sz w:val="18"/>
              </w:rPr>
            </w:rPrChange>
          </w:rPr>
          <w:instrText>dorotenko</w:instrText>
        </w:r>
        <w:r w:rsidRPr="00AD5AAF">
          <w:rPr>
            <w:i/>
            <w:sz w:val="18"/>
            <w:lang w:val="ru-RU"/>
            <w:rPrChange w:id="592" w:author="Denis Dorotenko" w:date="2020-02-11T00:28:00Z">
              <w:rPr>
                <w:sz w:val="18"/>
              </w:rPr>
            </w:rPrChange>
          </w:rPr>
          <w:instrText>.</w:instrText>
        </w:r>
        <w:r w:rsidRPr="00AD5AAF">
          <w:rPr>
            <w:i/>
            <w:sz w:val="18"/>
            <w:rPrChange w:id="593" w:author="Denis Dorotenko" w:date="2020-02-11T00:28:00Z">
              <w:rPr>
                <w:sz w:val="18"/>
              </w:rPr>
            </w:rPrChange>
          </w:rPr>
          <w:instrText>pro</w:instrText>
        </w:r>
        <w:r w:rsidRPr="00AD5AAF">
          <w:rPr>
            <w:i/>
            <w:sz w:val="18"/>
            <w:lang w:val="ru-RU"/>
            <w:rPrChange w:id="594" w:author="Denis Dorotenko" w:date="2020-02-11T00:28:00Z">
              <w:rPr>
                <w:sz w:val="18"/>
              </w:rPr>
            </w:rPrChange>
          </w:rPr>
          <w:instrText xml:space="preserve">/" </w:instrText>
        </w:r>
        <w:r w:rsidRPr="00AD5AAF">
          <w:rPr>
            <w:i/>
            <w:sz w:val="18"/>
            <w:rPrChange w:id="595" w:author="Denis Dorotenko" w:date="2020-02-11T00:28:00Z">
              <w:rPr>
                <w:sz w:val="18"/>
              </w:rPr>
            </w:rPrChange>
          </w:rPr>
          <w:fldChar w:fldCharType="separate"/>
        </w:r>
        <w:r w:rsidRPr="00AD5AAF">
          <w:rPr>
            <w:rStyle w:val="a4"/>
            <w:i/>
            <w:sz w:val="18"/>
            <w:rPrChange w:id="596" w:author="Denis Dorotenko" w:date="2020-02-11T00:28:00Z">
              <w:rPr>
                <w:rStyle w:val="a4"/>
                <w:sz w:val="18"/>
              </w:rPr>
            </w:rPrChange>
          </w:rPr>
          <w:t>https</w:t>
        </w:r>
        <w:r w:rsidRPr="00AD5AAF">
          <w:rPr>
            <w:rStyle w:val="a4"/>
            <w:i/>
            <w:sz w:val="18"/>
            <w:lang w:val="ru-RU"/>
            <w:rPrChange w:id="597" w:author="Denis Dorotenko" w:date="2020-02-11T00:28:00Z">
              <w:rPr>
                <w:sz w:val="18"/>
              </w:rPr>
            </w:rPrChange>
          </w:rPr>
          <w:t>://</w:t>
        </w:r>
        <w:r w:rsidRPr="00AD5AAF">
          <w:rPr>
            <w:rStyle w:val="a4"/>
            <w:i/>
            <w:sz w:val="18"/>
            <w:rPrChange w:id="598" w:author="Denis Dorotenko" w:date="2020-02-11T00:28:00Z">
              <w:rPr>
                <w:rStyle w:val="a4"/>
                <w:sz w:val="18"/>
              </w:rPr>
            </w:rPrChange>
          </w:rPr>
          <w:t>dorotenko</w:t>
        </w:r>
        <w:r w:rsidRPr="00AD5AAF">
          <w:rPr>
            <w:rStyle w:val="a4"/>
            <w:i/>
            <w:sz w:val="18"/>
            <w:lang w:val="ru-RU"/>
            <w:rPrChange w:id="599" w:author="Denis Dorotenko" w:date="2020-02-11T00:28:00Z">
              <w:rPr>
                <w:sz w:val="18"/>
              </w:rPr>
            </w:rPrChange>
          </w:rPr>
          <w:t>.</w:t>
        </w:r>
        <w:r w:rsidRPr="00AD5AAF">
          <w:rPr>
            <w:rStyle w:val="a4"/>
            <w:i/>
            <w:sz w:val="18"/>
            <w:rPrChange w:id="600" w:author="Denis Dorotenko" w:date="2020-02-11T00:28:00Z">
              <w:rPr>
                <w:rStyle w:val="a4"/>
                <w:sz w:val="18"/>
              </w:rPr>
            </w:rPrChange>
          </w:rPr>
          <w:t>pro</w:t>
        </w:r>
        <w:r w:rsidRPr="00AD5AAF">
          <w:rPr>
            <w:i/>
            <w:sz w:val="18"/>
            <w:rPrChange w:id="601" w:author="Denis Dorotenko" w:date="2020-02-11T00:28:00Z">
              <w:rPr>
                <w:sz w:val="18"/>
              </w:rPr>
            </w:rPrChange>
          </w:rPr>
          <w:fldChar w:fldCharType="end"/>
        </w:r>
        <w:r w:rsidRPr="00AD5AAF">
          <w:rPr>
            <w:i/>
            <w:sz w:val="18"/>
            <w:lang w:val="ru-RU"/>
            <w:rPrChange w:id="602" w:author="Denis Dorotenko" w:date="2020-02-11T00:28:00Z">
              <w:rPr>
                <w:sz w:val="18"/>
              </w:rPr>
            </w:rPrChange>
          </w:rPr>
          <w:t>). CC-BY-4.0.</w:t>
        </w:r>
      </w:ins>
      <w:bookmarkStart w:id="603" w:name="_GoBack"/>
      <w:bookmarkEnd w:id="603"/>
    </w:p>
    <w:sectPr w:rsidR="00AD5AAF" w:rsidRPr="00AD5AAF" w:rsidSect="00952DD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69" w:author="Denis Dorotenko" w:date="2020-02-10T13:39:00Z" w:initials="DD">
    <w:p w:rsidR="00154641" w:rsidRPr="00154641" w:rsidRDefault="00154641">
      <w:pPr>
        <w:pStyle w:val="af9"/>
        <w:rPr>
          <w:lang w:val="ru-RU"/>
        </w:rPr>
      </w:pPr>
      <w:r>
        <w:rPr>
          <w:rStyle w:val="af8"/>
        </w:rPr>
        <w:annotationRef/>
      </w:r>
      <w:r>
        <w:rPr>
          <w:lang w:val="ru-RU"/>
        </w:rPr>
        <w:t>Программы?</w:t>
      </w:r>
    </w:p>
  </w:comment>
  <w:comment w:id="416" w:author="Denis Dorotenko" w:date="2020-02-10T13:50:00Z" w:initials="DD">
    <w:p w:rsidR="00287155" w:rsidRPr="00287155" w:rsidRDefault="00287155">
      <w:pPr>
        <w:pStyle w:val="af9"/>
        <w:rPr>
          <w:lang w:val="ru-RU"/>
        </w:rPr>
      </w:pPr>
      <w:r>
        <w:rPr>
          <w:rStyle w:val="af8"/>
        </w:rPr>
        <w:annotationRef/>
      </w:r>
      <w:r>
        <w:rPr>
          <w:lang w:val="ru-RU"/>
        </w:rPr>
        <w:t>Дать определение в тексте этого перевода.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52F" w:rsidRDefault="00C0152F">
      <w:r>
        <w:separator/>
      </w:r>
    </w:p>
  </w:endnote>
  <w:endnote w:type="continuationSeparator" w:id="0">
    <w:p w:rsidR="00C0152F" w:rsidRDefault="00C0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2F0" w:rsidRDefault="00C0152F" w:rsidP="00566F02">
        <w:pPr>
          <w:pStyle w:val="a9"/>
          <w:pBdr>
            <w:bottom w:val="single" w:sz="6" w:space="1" w:color="auto"/>
          </w:pBdr>
          <w:jc w:val="right"/>
        </w:pPr>
      </w:p>
      <w:p w:rsidR="00B902F0" w:rsidRPr="00520E71" w:rsidRDefault="003627FE" w:rsidP="00566F02">
        <w:pPr>
          <w:pStyle w:val="a9"/>
          <w:jc w:val="right"/>
          <w:rPr>
            <w:sz w:val="16"/>
          </w:rPr>
        </w:pPr>
        <w:r w:rsidRPr="00520E71">
          <w:rPr>
            <w:sz w:val="16"/>
            <w:lang w:val="ru-RU"/>
          </w:rPr>
          <w:t>2019 a</w:t>
        </w:r>
      </w:p>
      <w:p w:rsidR="00B902F0" w:rsidRDefault="003627FE">
        <w:pPr>
          <w:pStyle w:val="a9"/>
          <w:jc w:val="center"/>
        </w:pPr>
        <w:r w:rsidRPr="001D4513">
          <w:rPr>
            <w:rFonts w:ascii="Calibri" w:hAnsi="Calibri"/>
            <w:lang w:val="ru-RU"/>
          </w:rPr>
          <w:t xml:space="preserve">Страница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  <w:lang w:val="ru-RU"/>
          </w:rPr>
          <w:instrText xml:space="preserve"> PAGE </w:instrText>
        </w:r>
        <w:r w:rsidRPr="001D4513">
          <w:rPr>
            <w:rFonts w:ascii="Calibri" w:hAnsi="Calibri"/>
            <w:b/>
          </w:rPr>
          <w:fldChar w:fldCharType="separate"/>
        </w:r>
        <w:r w:rsidR="00AD5AAF">
          <w:rPr>
            <w:rFonts w:ascii="Calibri" w:hAnsi="Calibri"/>
            <w:b/>
            <w:noProof/>
            <w:lang w:val="ru-RU"/>
          </w:rPr>
          <w:t>16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lang w:val="ru-RU"/>
          </w:rPr>
          <w:t xml:space="preserve"> из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  <w:lang w:val="ru-RU"/>
          </w:rPr>
          <w:instrText xml:space="preserve"> NUMPAGES  </w:instrText>
        </w:r>
        <w:r w:rsidRPr="001D4513">
          <w:rPr>
            <w:rFonts w:ascii="Calibri" w:hAnsi="Calibri"/>
            <w:b/>
          </w:rPr>
          <w:fldChar w:fldCharType="separate"/>
        </w:r>
        <w:r w:rsidR="00AD5AAF">
          <w:rPr>
            <w:rFonts w:ascii="Calibri" w:hAnsi="Calibri"/>
            <w:b/>
            <w:noProof/>
            <w:lang w:val="ru-RU"/>
          </w:rPr>
          <w:t>16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b/>
            <w:lang w:val="ru-RU"/>
          </w:rPr>
          <w:t xml:space="preserve">                                                                                                </w:t>
        </w:r>
      </w:p>
    </w:sdtContent>
  </w:sdt>
  <w:p w:rsidR="00B902F0" w:rsidRPr="00023C5F" w:rsidRDefault="00C0152F" w:rsidP="00023C5F">
    <w:pPr>
      <w:pStyle w:val="a9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52F" w:rsidRDefault="00C0152F" w:rsidP="00952DD6">
      <w:r>
        <w:separator/>
      </w:r>
    </w:p>
  </w:footnote>
  <w:footnote w:type="continuationSeparator" w:id="0">
    <w:p w:rsidR="00C0152F" w:rsidRDefault="00C0152F" w:rsidP="00952DD6">
      <w:r>
        <w:continuationSeparator/>
      </w:r>
    </w:p>
  </w:footnote>
  <w:footnote w:id="1">
    <w:p w:rsidR="005B07BE" w:rsidRPr="0053625F" w:rsidRDefault="003627FE">
      <w:pPr>
        <w:pStyle w:val="af5"/>
        <w:rPr>
          <w:lang w:val="ru-RU"/>
          <w:rPrChange w:id="395" w:author="Denis Dorotenko" w:date="2020-02-10T13:00:00Z">
            <w:rPr/>
          </w:rPrChange>
        </w:rPr>
      </w:pPr>
      <w:r w:rsidRPr="00A45385">
        <w:rPr>
          <w:rStyle w:val="af7"/>
        </w:rPr>
        <w:footnoteRef/>
      </w:r>
      <w:r w:rsidRPr="00A45385">
        <w:rPr>
          <w:lang w:val="ru-RU"/>
        </w:rPr>
        <w:t xml:space="preserve"> определяется </w:t>
      </w:r>
      <w:del w:id="396" w:author="Denis Dorotenko" w:date="2020-02-10T13:49:00Z">
        <w:r w:rsidRPr="00A45385" w:rsidDel="00546154">
          <w:rPr>
            <w:lang w:val="ru-RU"/>
          </w:rPr>
          <w:delText>доменом</w:delText>
        </w:r>
      </w:del>
      <w:ins w:id="397" w:author="Denis Dorotenko" w:date="2020-02-10T13:49:00Z">
        <w:r w:rsidR="00546154">
          <w:rPr>
            <w:lang w:val="ru-RU"/>
          </w:rPr>
          <w:t>территорией</w:t>
        </w:r>
      </w:ins>
      <w:r w:rsidRPr="00A45385">
        <w:rPr>
          <w:lang w:val="ru-RU"/>
        </w:rPr>
        <w:t>, правовой юрисдикцией и/или клиентскими договорами.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2F0" w:rsidRDefault="00C0152F" w:rsidP="006A167D">
    <w:pPr>
      <w:pStyle w:val="a7"/>
      <w:jc w:val="right"/>
    </w:pPr>
    <w:r>
      <w:rPr>
        <w:smallCaps/>
        <w:noProof/>
      </w:rPr>
      <w:pict>
        <v:line id="Straight Connector 6" o:spid="_x0000_s3073" style="position:absolute;left:0;text-align:left;flip:y;z-index:251660288;visibility:visible;mso-wrap-style:square;mso-width-percent:0;mso-wrap-distance-left:9pt;mso-wrap-distance-top:0;mso-wrap-distance-right:9pt;mso-wrap-distance-bottom:0;mso-width-percent:0;mso-width-relative:margin" from="-22.8pt,22.8pt" to="469.8pt,25.7pt" strokecolor="#4579b8"/>
      </w:pict>
    </w:r>
    <w:r w:rsidR="003627FE" w:rsidRPr="00DE626D">
      <w:rPr>
        <w:smallCaps/>
        <w:lang w:val="ru-RU"/>
      </w:rPr>
      <w:t xml:space="preserve">Спецификация OpenChain </w:t>
    </w:r>
    <w:r w:rsidR="003627FE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27FE" w:rsidRPr="00DE626D">
      <w:rPr>
        <w:smallCaps/>
        <w:lang w:val="ru-RU"/>
      </w:rPr>
      <w:t>2.0 (проект) rc2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2F0" w:rsidRDefault="003627FE">
    <w:pPr>
      <w:pStyle w:val="a7"/>
    </w:pPr>
    <w:r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9EE"/>
    <w:multiLevelType w:val="hybridMultilevel"/>
    <w:tmpl w:val="8BE2BD8C"/>
    <w:lvl w:ilvl="0" w:tplc="35BE32BC">
      <w:start w:val="1"/>
      <w:numFmt w:val="lowerLetter"/>
      <w:lvlText w:val="%1)"/>
      <w:lvlJc w:val="left"/>
      <w:pPr>
        <w:ind w:left="720" w:hanging="360"/>
      </w:pPr>
    </w:lvl>
    <w:lvl w:ilvl="1" w:tplc="D480CAC6">
      <w:start w:val="1"/>
      <w:numFmt w:val="lowerLetter"/>
      <w:lvlText w:val="%2."/>
      <w:lvlJc w:val="left"/>
      <w:pPr>
        <w:ind w:left="1440" w:hanging="360"/>
      </w:pPr>
    </w:lvl>
    <w:lvl w:ilvl="2" w:tplc="B2C6E370">
      <w:start w:val="1"/>
      <w:numFmt w:val="lowerRoman"/>
      <w:lvlText w:val="%3."/>
      <w:lvlJc w:val="right"/>
      <w:pPr>
        <w:ind w:left="2160" w:hanging="180"/>
      </w:pPr>
    </w:lvl>
    <w:lvl w:ilvl="3" w:tplc="F55A480E">
      <w:start w:val="1"/>
      <w:numFmt w:val="decimal"/>
      <w:lvlText w:val="%4."/>
      <w:lvlJc w:val="left"/>
      <w:pPr>
        <w:ind w:left="2880" w:hanging="360"/>
      </w:pPr>
    </w:lvl>
    <w:lvl w:ilvl="4" w:tplc="C21892D8">
      <w:start w:val="1"/>
      <w:numFmt w:val="lowerLetter"/>
      <w:lvlText w:val="%5."/>
      <w:lvlJc w:val="left"/>
      <w:pPr>
        <w:ind w:left="3600" w:hanging="360"/>
      </w:pPr>
    </w:lvl>
    <w:lvl w:ilvl="5" w:tplc="E01E9800">
      <w:start w:val="1"/>
      <w:numFmt w:val="lowerRoman"/>
      <w:lvlText w:val="%6."/>
      <w:lvlJc w:val="right"/>
      <w:pPr>
        <w:ind w:left="4320" w:hanging="180"/>
      </w:pPr>
    </w:lvl>
    <w:lvl w:ilvl="6" w:tplc="BFD030DA">
      <w:start w:val="1"/>
      <w:numFmt w:val="decimal"/>
      <w:lvlText w:val="%7."/>
      <w:lvlJc w:val="left"/>
      <w:pPr>
        <w:ind w:left="5040" w:hanging="360"/>
      </w:pPr>
    </w:lvl>
    <w:lvl w:ilvl="7" w:tplc="6406955C">
      <w:start w:val="1"/>
      <w:numFmt w:val="lowerLetter"/>
      <w:lvlText w:val="%8."/>
      <w:lvlJc w:val="left"/>
      <w:pPr>
        <w:ind w:left="5760" w:hanging="360"/>
      </w:pPr>
    </w:lvl>
    <w:lvl w:ilvl="8" w:tplc="98CE967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00F28"/>
    <w:multiLevelType w:val="hybridMultilevel"/>
    <w:tmpl w:val="5DA620E8"/>
    <w:lvl w:ilvl="0" w:tplc="F9D4E0EE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9B464B6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D966D16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3" w:tplc="626C56F8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DCE01A2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7808632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59890D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D48B28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F925F4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6935922"/>
    <w:multiLevelType w:val="hybridMultilevel"/>
    <w:tmpl w:val="6010CBF2"/>
    <w:lvl w:ilvl="0" w:tplc="2C9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2C7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0423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41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484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30A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8C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47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9A0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95279C"/>
    <w:multiLevelType w:val="hybridMultilevel"/>
    <w:tmpl w:val="68922866"/>
    <w:lvl w:ilvl="0" w:tplc="FF2CDE02">
      <w:start w:val="1"/>
      <w:numFmt w:val="lowerLetter"/>
      <w:lvlText w:val="%1)"/>
      <w:lvlJc w:val="left"/>
      <w:pPr>
        <w:ind w:left="1440" w:hanging="360"/>
      </w:pPr>
    </w:lvl>
    <w:lvl w:ilvl="1" w:tplc="8C82EBCA" w:tentative="1">
      <w:start w:val="1"/>
      <w:numFmt w:val="lowerLetter"/>
      <w:lvlText w:val="%2."/>
      <w:lvlJc w:val="left"/>
      <w:pPr>
        <w:ind w:left="2160" w:hanging="360"/>
      </w:pPr>
    </w:lvl>
    <w:lvl w:ilvl="2" w:tplc="4EA0ABE0" w:tentative="1">
      <w:start w:val="1"/>
      <w:numFmt w:val="lowerRoman"/>
      <w:lvlText w:val="%3."/>
      <w:lvlJc w:val="right"/>
      <w:pPr>
        <w:ind w:left="2880" w:hanging="180"/>
      </w:pPr>
    </w:lvl>
    <w:lvl w:ilvl="3" w:tplc="45F2E2C0" w:tentative="1">
      <w:start w:val="1"/>
      <w:numFmt w:val="decimal"/>
      <w:lvlText w:val="%4."/>
      <w:lvlJc w:val="left"/>
      <w:pPr>
        <w:ind w:left="3600" w:hanging="360"/>
      </w:pPr>
    </w:lvl>
    <w:lvl w:ilvl="4" w:tplc="A3E070D2" w:tentative="1">
      <w:start w:val="1"/>
      <w:numFmt w:val="lowerLetter"/>
      <w:lvlText w:val="%5."/>
      <w:lvlJc w:val="left"/>
      <w:pPr>
        <w:ind w:left="4320" w:hanging="360"/>
      </w:pPr>
    </w:lvl>
    <w:lvl w:ilvl="5" w:tplc="9B8265A0" w:tentative="1">
      <w:start w:val="1"/>
      <w:numFmt w:val="lowerRoman"/>
      <w:lvlText w:val="%6."/>
      <w:lvlJc w:val="right"/>
      <w:pPr>
        <w:ind w:left="5040" w:hanging="180"/>
      </w:pPr>
    </w:lvl>
    <w:lvl w:ilvl="6" w:tplc="40F2F00A" w:tentative="1">
      <w:start w:val="1"/>
      <w:numFmt w:val="decimal"/>
      <w:lvlText w:val="%7."/>
      <w:lvlJc w:val="left"/>
      <w:pPr>
        <w:ind w:left="5760" w:hanging="360"/>
      </w:pPr>
    </w:lvl>
    <w:lvl w:ilvl="7" w:tplc="629EBA8E" w:tentative="1">
      <w:start w:val="1"/>
      <w:numFmt w:val="lowerLetter"/>
      <w:lvlText w:val="%8."/>
      <w:lvlJc w:val="left"/>
      <w:pPr>
        <w:ind w:left="6480" w:hanging="360"/>
      </w:pPr>
    </w:lvl>
    <w:lvl w:ilvl="8" w:tplc="627A6C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1C56A6"/>
    <w:multiLevelType w:val="hybridMultilevel"/>
    <w:tmpl w:val="D30AC930"/>
    <w:lvl w:ilvl="0" w:tplc="E86039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434BA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AAAE3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249A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A68C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D202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F25C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A622D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AED1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E0389E"/>
    <w:multiLevelType w:val="hybridMultilevel"/>
    <w:tmpl w:val="EC0AC3A8"/>
    <w:lvl w:ilvl="0" w:tplc="DDAA703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F6A47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100F8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4471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20ED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8B8DA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00B4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F28F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DEE93E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B119A"/>
    <w:multiLevelType w:val="hybridMultilevel"/>
    <w:tmpl w:val="FEDCD756"/>
    <w:lvl w:ilvl="0" w:tplc="5FA6F1A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E2AEEE6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03821C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098D4A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C1E7EA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F08C20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2A84DC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1CEB0F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33C0AC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D852221"/>
    <w:multiLevelType w:val="hybridMultilevel"/>
    <w:tmpl w:val="15A49C34"/>
    <w:lvl w:ilvl="0" w:tplc="17B01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4B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85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03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AC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9C6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084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2C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CC9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16CA3"/>
    <w:multiLevelType w:val="hybridMultilevel"/>
    <w:tmpl w:val="F4AC08AE"/>
    <w:lvl w:ilvl="0" w:tplc="AEC67C78">
      <w:start w:val="1"/>
      <w:numFmt w:val="decimal"/>
      <w:lvlText w:val="%1)"/>
      <w:lvlJc w:val="left"/>
      <w:pPr>
        <w:ind w:left="360" w:hanging="360"/>
      </w:pPr>
    </w:lvl>
    <w:lvl w:ilvl="1" w:tplc="6F9ADDD2" w:tentative="1">
      <w:start w:val="1"/>
      <w:numFmt w:val="lowerLetter"/>
      <w:lvlText w:val="%2."/>
      <w:lvlJc w:val="left"/>
      <w:pPr>
        <w:ind w:left="1080" w:hanging="360"/>
      </w:pPr>
    </w:lvl>
    <w:lvl w:ilvl="2" w:tplc="3A564878" w:tentative="1">
      <w:start w:val="1"/>
      <w:numFmt w:val="lowerRoman"/>
      <w:lvlText w:val="%3."/>
      <w:lvlJc w:val="right"/>
      <w:pPr>
        <w:ind w:left="1800" w:hanging="180"/>
      </w:pPr>
    </w:lvl>
    <w:lvl w:ilvl="3" w:tplc="A89C17C2" w:tentative="1">
      <w:start w:val="1"/>
      <w:numFmt w:val="decimal"/>
      <w:lvlText w:val="%4."/>
      <w:lvlJc w:val="left"/>
      <w:pPr>
        <w:ind w:left="2520" w:hanging="360"/>
      </w:pPr>
    </w:lvl>
    <w:lvl w:ilvl="4" w:tplc="C8FAA240" w:tentative="1">
      <w:start w:val="1"/>
      <w:numFmt w:val="lowerLetter"/>
      <w:lvlText w:val="%5."/>
      <w:lvlJc w:val="left"/>
      <w:pPr>
        <w:ind w:left="3240" w:hanging="360"/>
      </w:pPr>
    </w:lvl>
    <w:lvl w:ilvl="5" w:tplc="003EA408" w:tentative="1">
      <w:start w:val="1"/>
      <w:numFmt w:val="lowerRoman"/>
      <w:lvlText w:val="%6."/>
      <w:lvlJc w:val="right"/>
      <w:pPr>
        <w:ind w:left="3960" w:hanging="180"/>
      </w:pPr>
    </w:lvl>
    <w:lvl w:ilvl="6" w:tplc="3BA8F7EE" w:tentative="1">
      <w:start w:val="1"/>
      <w:numFmt w:val="decimal"/>
      <w:lvlText w:val="%7."/>
      <w:lvlJc w:val="left"/>
      <w:pPr>
        <w:ind w:left="4680" w:hanging="360"/>
      </w:pPr>
    </w:lvl>
    <w:lvl w:ilvl="7" w:tplc="F6A496CE" w:tentative="1">
      <w:start w:val="1"/>
      <w:numFmt w:val="lowerLetter"/>
      <w:lvlText w:val="%8."/>
      <w:lvlJc w:val="left"/>
      <w:pPr>
        <w:ind w:left="5400" w:hanging="360"/>
      </w:pPr>
    </w:lvl>
    <w:lvl w:ilvl="8" w:tplc="F9502EA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7529D3"/>
    <w:multiLevelType w:val="hybridMultilevel"/>
    <w:tmpl w:val="8376D88E"/>
    <w:lvl w:ilvl="0" w:tplc="28CC75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E052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ECABC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DC42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B2FA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14E84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5846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0A77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CE9F4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21270E"/>
    <w:multiLevelType w:val="hybridMultilevel"/>
    <w:tmpl w:val="FF0C3B6E"/>
    <w:lvl w:ilvl="0" w:tplc="F23463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3296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36B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67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4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6810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A6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A08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6E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5F2762C"/>
    <w:multiLevelType w:val="hybridMultilevel"/>
    <w:tmpl w:val="766EB6CC"/>
    <w:lvl w:ilvl="0" w:tplc="0AD03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55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E7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89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C44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E81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8D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66D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61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F76A1"/>
    <w:multiLevelType w:val="hybridMultilevel"/>
    <w:tmpl w:val="2EACD340"/>
    <w:lvl w:ilvl="0" w:tplc="614C0D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3CE3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6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8F0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C51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A2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627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4C6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C06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9135F"/>
    <w:multiLevelType w:val="hybridMultilevel"/>
    <w:tmpl w:val="D1E0031E"/>
    <w:lvl w:ilvl="0" w:tplc="52644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E5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6EA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420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E79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B68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88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89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6D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840B0"/>
    <w:multiLevelType w:val="hybridMultilevel"/>
    <w:tmpl w:val="AA2A9A94"/>
    <w:lvl w:ilvl="0" w:tplc="3650FD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C7046D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720E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82DC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3A22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B7094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641FB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1EAA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E3AD66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FE6842"/>
    <w:multiLevelType w:val="hybridMultilevel"/>
    <w:tmpl w:val="B33A4420"/>
    <w:lvl w:ilvl="0" w:tplc="8C90FB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48E28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EB466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872EB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0801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BBAF3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5EB6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3897F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2CC59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1D6BEF"/>
    <w:multiLevelType w:val="hybridMultilevel"/>
    <w:tmpl w:val="0CCA1BD2"/>
    <w:lvl w:ilvl="0" w:tplc="043849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BE5848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3428FC0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615ED832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E8C236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A6A686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7F64AA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12ED66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7BC6EB1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51BE2706"/>
    <w:multiLevelType w:val="hybridMultilevel"/>
    <w:tmpl w:val="F95018DC"/>
    <w:lvl w:ilvl="0" w:tplc="FA1E11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3DE02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E0D4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2C61F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7C45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EB60D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801A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C0FA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5AA56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2F374A0"/>
    <w:multiLevelType w:val="hybridMultilevel"/>
    <w:tmpl w:val="8F52D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893B87"/>
    <w:multiLevelType w:val="hybridMultilevel"/>
    <w:tmpl w:val="7EEC840C"/>
    <w:lvl w:ilvl="0" w:tplc="7D40A2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31E77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BEAE9F9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B0087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4BF0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14DB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4621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8890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1C882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9350FF6"/>
    <w:multiLevelType w:val="hybridMultilevel"/>
    <w:tmpl w:val="33909514"/>
    <w:lvl w:ilvl="0" w:tplc="4CD64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0A1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8DF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C2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8E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A30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C6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A60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783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371D36"/>
    <w:multiLevelType w:val="hybridMultilevel"/>
    <w:tmpl w:val="92FC537A"/>
    <w:lvl w:ilvl="0" w:tplc="6A7C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4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4CB6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87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4E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CD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E1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8CB4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967973"/>
    <w:multiLevelType w:val="hybridMultilevel"/>
    <w:tmpl w:val="1F740CB2"/>
    <w:lvl w:ilvl="0" w:tplc="92E4D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458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20C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0B7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E3D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ECC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E3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E9F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E49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A11684"/>
    <w:multiLevelType w:val="hybridMultilevel"/>
    <w:tmpl w:val="D060945A"/>
    <w:lvl w:ilvl="0" w:tplc="9C6C714A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56C7F4" w:tentative="1">
      <w:start w:val="1"/>
      <w:numFmt w:val="lowerLetter"/>
      <w:lvlText w:val="%2."/>
      <w:lvlJc w:val="left"/>
      <w:pPr>
        <w:ind w:left="1440" w:hanging="360"/>
      </w:pPr>
    </w:lvl>
    <w:lvl w:ilvl="2" w:tplc="7B3877FA" w:tentative="1">
      <w:start w:val="1"/>
      <w:numFmt w:val="lowerRoman"/>
      <w:lvlText w:val="%3."/>
      <w:lvlJc w:val="right"/>
      <w:pPr>
        <w:ind w:left="2160" w:hanging="180"/>
      </w:pPr>
    </w:lvl>
    <w:lvl w:ilvl="3" w:tplc="36CE0446" w:tentative="1">
      <w:start w:val="1"/>
      <w:numFmt w:val="decimal"/>
      <w:lvlText w:val="%4."/>
      <w:lvlJc w:val="left"/>
      <w:pPr>
        <w:ind w:left="2880" w:hanging="360"/>
      </w:pPr>
    </w:lvl>
    <w:lvl w:ilvl="4" w:tplc="3D4618DE" w:tentative="1">
      <w:start w:val="1"/>
      <w:numFmt w:val="lowerLetter"/>
      <w:lvlText w:val="%5."/>
      <w:lvlJc w:val="left"/>
      <w:pPr>
        <w:ind w:left="3600" w:hanging="360"/>
      </w:pPr>
    </w:lvl>
    <w:lvl w:ilvl="5" w:tplc="542A45BC" w:tentative="1">
      <w:start w:val="1"/>
      <w:numFmt w:val="lowerRoman"/>
      <w:lvlText w:val="%6."/>
      <w:lvlJc w:val="right"/>
      <w:pPr>
        <w:ind w:left="4320" w:hanging="180"/>
      </w:pPr>
    </w:lvl>
    <w:lvl w:ilvl="6" w:tplc="C674DFD8" w:tentative="1">
      <w:start w:val="1"/>
      <w:numFmt w:val="decimal"/>
      <w:lvlText w:val="%7."/>
      <w:lvlJc w:val="left"/>
      <w:pPr>
        <w:ind w:left="5040" w:hanging="360"/>
      </w:pPr>
    </w:lvl>
    <w:lvl w:ilvl="7" w:tplc="FA9A814A" w:tentative="1">
      <w:start w:val="1"/>
      <w:numFmt w:val="lowerLetter"/>
      <w:lvlText w:val="%8."/>
      <w:lvlJc w:val="left"/>
      <w:pPr>
        <w:ind w:left="5760" w:hanging="360"/>
      </w:pPr>
    </w:lvl>
    <w:lvl w:ilvl="8" w:tplc="7FD445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836908"/>
    <w:multiLevelType w:val="hybridMultilevel"/>
    <w:tmpl w:val="479A67FE"/>
    <w:lvl w:ilvl="0" w:tplc="F6A82DE6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2FF67352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</w:rPr>
    </w:lvl>
    <w:lvl w:ilvl="2" w:tplc="AA5E654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CF767646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16267B2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83E6B286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68FAC2BE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801C1980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C81EE156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4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33"/>
  </w:num>
  <w:num w:numId="2">
    <w:abstractNumId w:val="15"/>
  </w:num>
  <w:num w:numId="3">
    <w:abstractNumId w:val="5"/>
  </w:num>
  <w:num w:numId="4">
    <w:abstractNumId w:val="12"/>
  </w:num>
  <w:num w:numId="5">
    <w:abstractNumId w:val="26"/>
  </w:num>
  <w:num w:numId="6">
    <w:abstractNumId w:val="17"/>
  </w:num>
  <w:num w:numId="7">
    <w:abstractNumId w:val="6"/>
  </w:num>
  <w:num w:numId="8">
    <w:abstractNumId w:val="35"/>
  </w:num>
  <w:num w:numId="9">
    <w:abstractNumId w:val="7"/>
  </w:num>
  <w:num w:numId="10">
    <w:abstractNumId w:val="23"/>
  </w:num>
  <w:num w:numId="11">
    <w:abstractNumId w:val="1"/>
  </w:num>
  <w:num w:numId="12">
    <w:abstractNumId w:val="20"/>
  </w:num>
  <w:num w:numId="13">
    <w:abstractNumId w:val="34"/>
  </w:num>
  <w:num w:numId="14">
    <w:abstractNumId w:val="18"/>
  </w:num>
  <w:num w:numId="15">
    <w:abstractNumId w:val="31"/>
  </w:num>
  <w:num w:numId="16">
    <w:abstractNumId w:val="30"/>
  </w:num>
  <w:num w:numId="17">
    <w:abstractNumId w:val="25"/>
  </w:num>
  <w:num w:numId="18">
    <w:abstractNumId w:val="21"/>
  </w:num>
  <w:num w:numId="19">
    <w:abstractNumId w:val="3"/>
  </w:num>
  <w:num w:numId="20">
    <w:abstractNumId w:val="10"/>
  </w:num>
  <w:num w:numId="21">
    <w:abstractNumId w:val="13"/>
  </w:num>
  <w:num w:numId="22">
    <w:abstractNumId w:val="16"/>
  </w:num>
  <w:num w:numId="23">
    <w:abstractNumId w:val="33"/>
  </w:num>
  <w:num w:numId="24">
    <w:abstractNumId w:val="33"/>
  </w:num>
  <w:num w:numId="25">
    <w:abstractNumId w:val="9"/>
  </w:num>
  <w:num w:numId="26">
    <w:abstractNumId w:val="29"/>
  </w:num>
  <w:num w:numId="27">
    <w:abstractNumId w:val="28"/>
  </w:num>
  <w:num w:numId="28">
    <w:abstractNumId w:val="2"/>
  </w:num>
  <w:num w:numId="29">
    <w:abstractNumId w:val="32"/>
  </w:num>
  <w:num w:numId="30">
    <w:abstractNumId w:val="27"/>
  </w:num>
  <w:num w:numId="31">
    <w:abstractNumId w:val="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4"/>
  </w:num>
  <w:num w:numId="35">
    <w:abstractNumId w:val="11"/>
  </w:num>
  <w:num w:numId="36">
    <w:abstractNumId w:val="22"/>
  </w:num>
  <w:num w:numId="37">
    <w:abstractNumId w:val="19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0A"/>
    <w:rsid w:val="00046B81"/>
    <w:rsid w:val="0005600A"/>
    <w:rsid w:val="000D5BD5"/>
    <w:rsid w:val="00154641"/>
    <w:rsid w:val="00287155"/>
    <w:rsid w:val="002F32C7"/>
    <w:rsid w:val="003627FE"/>
    <w:rsid w:val="0053625F"/>
    <w:rsid w:val="00546154"/>
    <w:rsid w:val="00AD5AAF"/>
    <w:rsid w:val="00BD6482"/>
    <w:rsid w:val="00C0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C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C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3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C4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C4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1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2DD6"/>
  </w:style>
  <w:style w:type="paragraph" w:styleId="a9">
    <w:name w:val="footer"/>
    <w:basedOn w:val="a"/>
    <w:link w:val="aa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b">
    <w:name w:val="Strong"/>
    <w:basedOn w:val="a0"/>
    <w:uiPriority w:val="22"/>
    <w:qFormat/>
    <w:rsid w:val="00133F88"/>
    <w:rPr>
      <w:b/>
      <w:bCs/>
    </w:rPr>
  </w:style>
  <w:style w:type="paragraph" w:styleId="ac">
    <w:name w:val="Revision"/>
    <w:hidden/>
    <w:uiPriority w:val="99"/>
    <w:semiHidden/>
    <w:rsid w:val="00D97B7E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e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Plain Text"/>
    <w:basedOn w:val="a"/>
    <w:link w:val="af0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af0">
    <w:name w:val="Текст Знак"/>
    <w:basedOn w:val="a0"/>
    <w:link w:val="af"/>
    <w:uiPriority w:val="99"/>
    <w:rsid w:val="00440F16"/>
    <w:rPr>
      <w:rFonts w:ascii="Calibri" w:hAnsi="Calibri"/>
      <w:szCs w:val="21"/>
    </w:rPr>
  </w:style>
  <w:style w:type="character" w:styleId="af1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423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endnote text"/>
    <w:basedOn w:val="a"/>
    <w:link w:val="af3"/>
    <w:uiPriority w:val="99"/>
    <w:semiHidden/>
    <w:unhideWhenUsed/>
    <w:rsid w:val="003503C4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503C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503C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5B07BE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5B07BE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5B07BE"/>
    <w:rPr>
      <w:vertAlign w:val="superscript"/>
    </w:rPr>
  </w:style>
  <w:style w:type="character" w:styleId="af8">
    <w:name w:val="annotation reference"/>
    <w:basedOn w:val="a0"/>
    <w:uiPriority w:val="99"/>
    <w:semiHidden/>
    <w:unhideWhenUsed/>
    <w:rsid w:val="00046B8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046B81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046B8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46B8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46B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C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C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3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C4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C4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1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2DD6"/>
  </w:style>
  <w:style w:type="paragraph" w:styleId="a9">
    <w:name w:val="footer"/>
    <w:basedOn w:val="a"/>
    <w:link w:val="aa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b">
    <w:name w:val="Strong"/>
    <w:basedOn w:val="a0"/>
    <w:uiPriority w:val="22"/>
    <w:qFormat/>
    <w:rsid w:val="00133F88"/>
    <w:rPr>
      <w:b/>
      <w:bCs/>
    </w:rPr>
  </w:style>
  <w:style w:type="paragraph" w:styleId="ac">
    <w:name w:val="Revision"/>
    <w:hidden/>
    <w:uiPriority w:val="99"/>
    <w:semiHidden/>
    <w:rsid w:val="00D97B7E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e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Plain Text"/>
    <w:basedOn w:val="a"/>
    <w:link w:val="af0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af0">
    <w:name w:val="Текст Знак"/>
    <w:basedOn w:val="a0"/>
    <w:link w:val="af"/>
    <w:uiPriority w:val="99"/>
    <w:rsid w:val="00440F16"/>
    <w:rPr>
      <w:rFonts w:ascii="Calibri" w:hAnsi="Calibri"/>
      <w:szCs w:val="21"/>
    </w:rPr>
  </w:style>
  <w:style w:type="character" w:styleId="af1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423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endnote text"/>
    <w:basedOn w:val="a"/>
    <w:link w:val="af3"/>
    <w:uiPriority w:val="99"/>
    <w:semiHidden/>
    <w:unhideWhenUsed/>
    <w:rsid w:val="003503C4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503C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503C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5B07BE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5B07BE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5B07BE"/>
    <w:rPr>
      <w:vertAlign w:val="superscript"/>
    </w:rPr>
  </w:style>
  <w:style w:type="character" w:styleId="af8">
    <w:name w:val="annotation reference"/>
    <w:basedOn w:val="a0"/>
    <w:uiPriority w:val="99"/>
    <w:semiHidden/>
    <w:unhideWhenUsed/>
    <w:rsid w:val="00046B8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046B81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046B8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46B8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46B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FB599-D486-420B-91D5-3283796C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3138</Words>
  <Characters>17890</Characters>
  <Application>Microsoft Office Word</Application>
  <DocSecurity>0</DocSecurity>
  <Lines>149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 River Systems</Company>
  <LinksUpToDate>false</LinksUpToDate>
  <CharactersWithSpaces>20987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Denis Dorotenko</cp:lastModifiedBy>
  <cp:revision>5</cp:revision>
  <cp:lastPrinted>2019-03-25T14:19:00Z</cp:lastPrinted>
  <dcterms:created xsi:type="dcterms:W3CDTF">2019-04-02T06:35:00Z</dcterms:created>
  <dcterms:modified xsi:type="dcterms:W3CDTF">2020-02-10T21:28:00Z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